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"/>
        <w:tblW w:w="9541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6706"/>
      </w:tblGrid>
      <w:tr w:rsidR="0059034F" w14:paraId="0FFB2000" w14:textId="77777777">
        <w:trPr>
          <w:trHeight w:val="298"/>
        </w:trPr>
        <w:tc>
          <w:tcPr>
            <w:tcW w:w="9541" w:type="dxa"/>
            <w:gridSpan w:val="2"/>
            <w:shd w:val="clear" w:color="auto" w:fill="FAC896"/>
            <w:vAlign w:val="center"/>
          </w:tcPr>
          <w:p w14:paraId="1F5EB965" w14:textId="77777777" w:rsidR="0059034F" w:rsidRDefault="00D55C84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DESCRIPCIÓN DE ACTIVIDAD DIDÁCTICA</w:t>
            </w:r>
          </w:p>
        </w:tc>
      </w:tr>
      <w:tr w:rsidR="0059034F" w14:paraId="141E23D0" w14:textId="77777777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30075E57" w14:textId="77777777" w:rsidR="0059034F" w:rsidRDefault="00D55C84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Nombre de la Actividad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25BB0E3E" w14:textId="77777777" w:rsidR="0059034F" w:rsidRPr="00EB12CE" w:rsidRDefault="008E0BB3" w:rsidP="004D00C6">
            <w:pPr>
              <w:rPr>
                <w:rFonts w:ascii="Calibri" w:eastAsia="Calibri" w:hAnsi="Calibri" w:cs="Calibri"/>
                <w:b w:val="0"/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C</w:t>
            </w:r>
            <w:r w:rsidR="000B45D7" w:rsidRPr="00EB12CE">
              <w:rPr>
                <w:rFonts w:ascii="Calibri" w:eastAsia="Calibri" w:hAnsi="Calibri" w:cs="Calibri"/>
                <w:b w:val="0"/>
                <w:color w:val="000000"/>
              </w:rPr>
              <w:t>onceptos generales</w:t>
            </w:r>
          </w:p>
        </w:tc>
      </w:tr>
      <w:tr w:rsidR="0059034F" w14:paraId="6E49BA62" w14:textId="77777777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63509A62" w14:textId="77777777" w:rsidR="0059034F" w:rsidRDefault="00D55C84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Objetivo de la actividad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263F87CE" w14:textId="152850A2" w:rsidR="0059034F" w:rsidRPr="00EB12CE" w:rsidRDefault="000B45D7" w:rsidP="0042084B">
            <w:pPr>
              <w:jc w:val="both"/>
              <w:rPr>
                <w:rFonts w:ascii="Calibri" w:eastAsia="Calibri" w:hAnsi="Calibri" w:cs="Calibri"/>
                <w:b w:val="0"/>
                <w:color w:val="000000"/>
              </w:rPr>
            </w:pPr>
            <w:r w:rsidRPr="00EB12CE">
              <w:rPr>
                <w:rFonts w:ascii="Calibri" w:eastAsia="Calibri" w:hAnsi="Calibri" w:cs="Calibri"/>
                <w:b w:val="0"/>
                <w:color w:val="000000"/>
              </w:rPr>
              <w:t>Identifi</w:t>
            </w:r>
            <w:r w:rsidR="0042084B">
              <w:rPr>
                <w:rFonts w:ascii="Calibri" w:eastAsia="Calibri" w:hAnsi="Calibri" w:cs="Calibri"/>
                <w:b w:val="0"/>
                <w:color w:val="000000"/>
              </w:rPr>
              <w:t>car</w:t>
            </w:r>
            <w:r w:rsidRPr="00EB12CE">
              <w:rPr>
                <w:rFonts w:ascii="Calibri" w:eastAsia="Calibri" w:hAnsi="Calibri" w:cs="Calibri"/>
                <w:b w:val="0"/>
                <w:color w:val="000000"/>
              </w:rPr>
              <w:t xml:space="preserve"> los conceptos de auditor</w:t>
            </w:r>
            <w:ins w:id="0" w:author="Microsoft Office User" w:date="2022-03-29T16:27:00Z">
              <w:r w:rsidR="0085528A">
                <w:rPr>
                  <w:rFonts w:ascii="Calibri" w:eastAsia="Calibri" w:hAnsi="Calibri" w:cs="Calibri"/>
                  <w:b w:val="0"/>
                  <w:color w:val="000000"/>
                </w:rPr>
                <w:t>í</w:t>
              </w:r>
            </w:ins>
            <w:del w:id="1" w:author="Microsoft Office User" w:date="2022-03-29T16:27:00Z">
              <w:r w:rsidRPr="00EB12CE" w:rsidDel="0085528A">
                <w:rPr>
                  <w:rFonts w:ascii="Calibri" w:eastAsia="Calibri" w:hAnsi="Calibri" w:cs="Calibri"/>
                  <w:b w:val="0"/>
                  <w:color w:val="000000"/>
                </w:rPr>
                <w:delText>i</w:delText>
              </w:r>
            </w:del>
            <w:r w:rsidRPr="00EB12CE">
              <w:rPr>
                <w:rFonts w:ascii="Calibri" w:eastAsia="Calibri" w:hAnsi="Calibri" w:cs="Calibri"/>
                <w:b w:val="0"/>
                <w:color w:val="000000"/>
              </w:rPr>
              <w:t xml:space="preserve">a de políticas de seguridad de la </w:t>
            </w:r>
            <w:del w:id="2" w:author="Microsoft Office User" w:date="2022-03-29T16:27:00Z">
              <w:r w:rsidRPr="00EB12CE" w:rsidDel="0085528A">
                <w:rPr>
                  <w:rFonts w:ascii="Calibri" w:eastAsia="Calibri" w:hAnsi="Calibri" w:cs="Calibri"/>
                  <w:b w:val="0"/>
                  <w:color w:val="000000"/>
                </w:rPr>
                <w:delText xml:space="preserve">Información </w:delText>
              </w:r>
            </w:del>
            <w:ins w:id="3" w:author="Microsoft Office User" w:date="2022-03-29T16:27:00Z">
              <w:r w:rsidR="0085528A">
                <w:rPr>
                  <w:rFonts w:ascii="Calibri" w:eastAsia="Calibri" w:hAnsi="Calibri" w:cs="Calibri"/>
                  <w:b w:val="0"/>
                  <w:color w:val="000000"/>
                </w:rPr>
                <w:t>i</w:t>
              </w:r>
              <w:r w:rsidR="0085528A" w:rsidRPr="00EB12CE">
                <w:rPr>
                  <w:rFonts w:ascii="Calibri" w:eastAsia="Calibri" w:hAnsi="Calibri" w:cs="Calibri"/>
                  <w:b w:val="0"/>
                  <w:color w:val="000000"/>
                </w:rPr>
                <w:t xml:space="preserve">nformación </w:t>
              </w:r>
            </w:ins>
            <w:r w:rsidR="0042084B">
              <w:rPr>
                <w:rFonts w:ascii="Calibri" w:eastAsia="Calibri" w:hAnsi="Calibri" w:cs="Calibri"/>
                <w:b w:val="0"/>
                <w:color w:val="000000"/>
              </w:rPr>
              <w:t xml:space="preserve">acordes </w:t>
            </w:r>
            <w:del w:id="4" w:author="Microsoft Office User" w:date="2022-03-29T16:27:00Z">
              <w:r w:rsidR="0042084B" w:rsidDel="0085528A">
                <w:rPr>
                  <w:rFonts w:ascii="Calibri" w:eastAsia="Calibri" w:hAnsi="Calibri" w:cs="Calibri"/>
                  <w:b w:val="0"/>
                  <w:color w:val="000000"/>
                </w:rPr>
                <w:delText xml:space="preserve">al </w:delText>
              </w:r>
            </w:del>
            <w:ins w:id="5" w:author="Microsoft Office User" w:date="2022-03-29T16:27:00Z">
              <w:r w:rsidR="0085528A">
                <w:rPr>
                  <w:rFonts w:ascii="Calibri" w:eastAsia="Calibri" w:hAnsi="Calibri" w:cs="Calibri"/>
                  <w:b w:val="0"/>
                  <w:color w:val="000000"/>
                </w:rPr>
                <w:t>con el</w:t>
              </w:r>
              <w:r w:rsidR="0085528A">
                <w:rPr>
                  <w:rFonts w:ascii="Calibri" w:eastAsia="Calibri" w:hAnsi="Calibri" w:cs="Calibri"/>
                  <w:b w:val="0"/>
                  <w:color w:val="000000"/>
                </w:rPr>
                <w:t xml:space="preserve"> </w:t>
              </w:r>
            </w:ins>
            <w:r w:rsidR="0042084B">
              <w:rPr>
                <w:rFonts w:ascii="Calibri" w:eastAsia="Calibri" w:hAnsi="Calibri" w:cs="Calibri"/>
                <w:b w:val="0"/>
                <w:color w:val="000000"/>
              </w:rPr>
              <w:t>concepto correspondiente.</w:t>
            </w:r>
          </w:p>
        </w:tc>
      </w:tr>
      <w:tr w:rsidR="0059034F" w14:paraId="04FF602D" w14:textId="77777777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1D80258F" w14:textId="77777777" w:rsidR="0059034F" w:rsidRDefault="00D55C84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Tipo de actividad sugerida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582D9E6A" w14:textId="77777777" w:rsidR="0078212B" w:rsidRPr="00EB12CE" w:rsidRDefault="0078212B">
            <w:pPr>
              <w:rPr>
                <w:rFonts w:ascii="Calibri" w:eastAsia="Calibri" w:hAnsi="Calibri" w:cs="Calibri"/>
                <w:b w:val="0"/>
                <w:color w:val="000000"/>
              </w:rPr>
            </w:pPr>
          </w:p>
          <w:p w14:paraId="69231C93" w14:textId="77777777" w:rsidR="0059034F" w:rsidRPr="00EB12CE" w:rsidRDefault="00334323">
            <w:pPr>
              <w:rPr>
                <w:rFonts w:ascii="Calibri" w:eastAsia="Calibri" w:hAnsi="Calibri" w:cs="Calibri"/>
                <w:b w:val="0"/>
                <w:color w:val="000000"/>
              </w:rPr>
            </w:pPr>
            <w:r w:rsidRPr="00334323">
              <w:rPr>
                <w:b w:val="0"/>
                <w:noProof/>
                <w:sz w:val="22"/>
                <w:szCs w:val="22"/>
              </w:rPr>
              <w:object w:dxaOrig="1515" w:dyaOrig="1215" w14:anchorId="254EDEB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89.6pt;height:73pt;mso-width-percent:0;mso-height-percent:0;mso-width-percent:0;mso-height-percent:0" o:ole="">
                  <v:imagedata r:id="rId9" o:title=""/>
                </v:shape>
                <o:OLEObject Type="Embed" ProgID="PBrush" ShapeID="_x0000_i1025" DrawAspect="Content" ObjectID="_1710076667" r:id="rId10"/>
              </w:object>
            </w:r>
          </w:p>
          <w:p w14:paraId="030C2BF7" w14:textId="77777777" w:rsidR="0078212B" w:rsidRPr="00EB12CE" w:rsidRDefault="0078212B">
            <w:pPr>
              <w:rPr>
                <w:rFonts w:ascii="Calibri" w:eastAsia="Calibri" w:hAnsi="Calibri" w:cs="Calibri"/>
                <w:b w:val="0"/>
                <w:color w:val="000000"/>
              </w:rPr>
            </w:pPr>
          </w:p>
        </w:tc>
      </w:tr>
      <w:tr w:rsidR="0059034F" w14:paraId="6BD0024A" w14:textId="77777777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54194FBA" w14:textId="77777777" w:rsidR="0059034F" w:rsidRDefault="00D55C84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Archivo de la actividad </w:t>
            </w:r>
          </w:p>
          <w:p w14:paraId="6A1477F0" w14:textId="77777777" w:rsidR="0059034F" w:rsidRDefault="00D55C84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(Anexo donde se describe la actividad propuesta)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2E4A19E4" w14:textId="77777777" w:rsidR="004D00C6" w:rsidRPr="00EB12CE" w:rsidRDefault="00BF0E67">
            <w:pPr>
              <w:rPr>
                <w:rFonts w:ascii="Calibri" w:eastAsia="Calibri" w:hAnsi="Calibri" w:cs="Calibri"/>
                <w:b w:val="0"/>
                <w:color w:val="999999"/>
              </w:rPr>
            </w:pPr>
            <w:r>
              <w:rPr>
                <w:rFonts w:ascii="Calibri" w:eastAsia="Calibri" w:hAnsi="Calibri" w:cs="Calibri"/>
                <w:b w:val="0"/>
              </w:rPr>
              <w:t>Anexos\</w:t>
            </w:r>
            <w:r w:rsidR="00EB12CE" w:rsidRPr="00EB12CE">
              <w:rPr>
                <w:rFonts w:ascii="Calibri" w:eastAsia="Calibri" w:hAnsi="Calibri" w:cs="Calibri"/>
                <w:b w:val="0"/>
              </w:rPr>
              <w:t>Anexo1_CF01_actividad_complementaria</w:t>
            </w:r>
            <w:r>
              <w:rPr>
                <w:rFonts w:ascii="Calibri" w:eastAsia="Calibri" w:hAnsi="Calibri" w:cs="Calibri"/>
                <w:b w:val="0"/>
              </w:rPr>
              <w:t>.docx</w:t>
            </w:r>
          </w:p>
        </w:tc>
      </w:tr>
    </w:tbl>
    <w:p w14:paraId="25F4AF25" w14:textId="77777777" w:rsidR="002008AB" w:rsidRDefault="002008AB">
      <w:pPr>
        <w:rPr>
          <w:b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3398"/>
        <w:gridCol w:w="739"/>
        <w:gridCol w:w="654"/>
        <w:gridCol w:w="4467"/>
      </w:tblGrid>
      <w:tr w:rsidR="009130A3" w:rsidRPr="00F30518" w14:paraId="37F7A081" w14:textId="77777777" w:rsidTr="009130A3">
        <w:tc>
          <w:tcPr>
            <w:tcW w:w="704" w:type="dxa"/>
          </w:tcPr>
          <w:p w14:paraId="36EFE566" w14:textId="77777777" w:rsidR="009130A3" w:rsidRPr="00F30518" w:rsidRDefault="009130A3" w:rsidP="00F30518">
            <w:pPr>
              <w:pStyle w:val="Prrafodelista"/>
              <w:numPr>
                <w:ilvl w:val="0"/>
                <w:numId w:val="32"/>
              </w:numPr>
              <w:rPr>
                <w:sz w:val="20"/>
                <w:szCs w:val="20"/>
              </w:rPr>
            </w:pPr>
          </w:p>
        </w:tc>
        <w:tc>
          <w:tcPr>
            <w:tcW w:w="3398" w:type="dxa"/>
          </w:tcPr>
          <w:p w14:paraId="2C40546B" w14:textId="77777777" w:rsidR="009130A3" w:rsidRPr="00F30518" w:rsidRDefault="009130A3" w:rsidP="00F30518">
            <w:pPr>
              <w:rPr>
                <w:sz w:val="20"/>
                <w:szCs w:val="20"/>
              </w:rPr>
            </w:pPr>
            <w:r w:rsidRPr="00F30518">
              <w:rPr>
                <w:sz w:val="20"/>
                <w:szCs w:val="20"/>
              </w:rPr>
              <w:t>Confidencialidad</w:t>
            </w:r>
          </w:p>
          <w:p w14:paraId="3AF368F5" w14:textId="77777777" w:rsidR="009130A3" w:rsidRPr="00F30518" w:rsidRDefault="009130A3" w:rsidP="00F30518">
            <w:pPr>
              <w:rPr>
                <w:sz w:val="20"/>
                <w:szCs w:val="20"/>
              </w:rPr>
            </w:pPr>
          </w:p>
        </w:tc>
        <w:tc>
          <w:tcPr>
            <w:tcW w:w="739" w:type="dxa"/>
          </w:tcPr>
          <w:p w14:paraId="270E61E9" w14:textId="77777777" w:rsidR="009130A3" w:rsidRPr="00F30518" w:rsidRDefault="009130A3" w:rsidP="00F30518">
            <w:pPr>
              <w:rPr>
                <w:sz w:val="20"/>
                <w:szCs w:val="20"/>
              </w:rPr>
            </w:pPr>
            <w:r w:rsidRPr="00F30518">
              <w:rPr>
                <w:sz w:val="20"/>
                <w:szCs w:val="20"/>
              </w:rPr>
              <w:t>A</w:t>
            </w:r>
          </w:p>
        </w:tc>
        <w:tc>
          <w:tcPr>
            <w:tcW w:w="654" w:type="dxa"/>
          </w:tcPr>
          <w:p w14:paraId="6DCEF87D" w14:textId="77777777" w:rsidR="009130A3" w:rsidRPr="00F30518" w:rsidRDefault="009130A3" w:rsidP="00F30518">
            <w:pPr>
              <w:rPr>
                <w:sz w:val="20"/>
                <w:szCs w:val="20"/>
              </w:rPr>
            </w:pPr>
          </w:p>
        </w:tc>
        <w:tc>
          <w:tcPr>
            <w:tcW w:w="4467" w:type="dxa"/>
          </w:tcPr>
          <w:p w14:paraId="381FD33D" w14:textId="59E728D0" w:rsidR="009130A3" w:rsidRPr="00F30518" w:rsidRDefault="009130A3" w:rsidP="00F30518">
            <w:pPr>
              <w:rPr>
                <w:sz w:val="20"/>
                <w:szCs w:val="20"/>
              </w:rPr>
            </w:pPr>
            <w:r w:rsidRPr="00F30518">
              <w:rPr>
                <w:sz w:val="20"/>
                <w:szCs w:val="20"/>
              </w:rPr>
              <w:t>Decisión de asumir un riesgo</w:t>
            </w:r>
            <w:ins w:id="6" w:author="Microsoft Office User" w:date="2022-03-29T16:28:00Z">
              <w:r w:rsidR="0021605F">
                <w:rPr>
                  <w:sz w:val="20"/>
                  <w:szCs w:val="20"/>
                </w:rPr>
                <w:t>.</w:t>
              </w:r>
            </w:ins>
          </w:p>
        </w:tc>
      </w:tr>
      <w:tr w:rsidR="009130A3" w:rsidRPr="00F30518" w14:paraId="457F2F05" w14:textId="77777777" w:rsidTr="009130A3">
        <w:tc>
          <w:tcPr>
            <w:tcW w:w="704" w:type="dxa"/>
          </w:tcPr>
          <w:p w14:paraId="31D54A6F" w14:textId="77777777" w:rsidR="009130A3" w:rsidRPr="00F30518" w:rsidRDefault="009130A3" w:rsidP="00F30518">
            <w:pPr>
              <w:pStyle w:val="Prrafodelista"/>
              <w:numPr>
                <w:ilvl w:val="0"/>
                <w:numId w:val="32"/>
              </w:numPr>
              <w:rPr>
                <w:sz w:val="20"/>
                <w:szCs w:val="20"/>
              </w:rPr>
            </w:pPr>
          </w:p>
        </w:tc>
        <w:tc>
          <w:tcPr>
            <w:tcW w:w="3398" w:type="dxa"/>
          </w:tcPr>
          <w:p w14:paraId="5E95486F" w14:textId="711A4BBC" w:rsidR="009130A3" w:rsidRPr="00F30518" w:rsidRDefault="009130A3" w:rsidP="00F30518">
            <w:pPr>
              <w:rPr>
                <w:sz w:val="20"/>
                <w:szCs w:val="20"/>
              </w:rPr>
            </w:pPr>
            <w:r w:rsidRPr="00F30518">
              <w:rPr>
                <w:sz w:val="20"/>
                <w:szCs w:val="20"/>
              </w:rPr>
              <w:t xml:space="preserve">Análisis de </w:t>
            </w:r>
            <w:del w:id="7" w:author="Microsoft Office User" w:date="2022-03-29T16:28:00Z">
              <w:r w:rsidRPr="00F30518" w:rsidDel="0021605F">
                <w:rPr>
                  <w:sz w:val="20"/>
                  <w:szCs w:val="20"/>
                </w:rPr>
                <w:delText>Riesgo</w:delText>
              </w:r>
            </w:del>
            <w:ins w:id="8" w:author="Microsoft Office User" w:date="2022-03-29T16:28:00Z">
              <w:r w:rsidR="0021605F">
                <w:rPr>
                  <w:sz w:val="20"/>
                  <w:szCs w:val="20"/>
                </w:rPr>
                <w:t>r</w:t>
              </w:r>
              <w:r w:rsidR="0021605F" w:rsidRPr="00F30518">
                <w:rPr>
                  <w:sz w:val="20"/>
                  <w:szCs w:val="20"/>
                </w:rPr>
                <w:t>iesgo</w:t>
              </w:r>
            </w:ins>
          </w:p>
          <w:p w14:paraId="2008A870" w14:textId="77777777" w:rsidR="009130A3" w:rsidRPr="00F30518" w:rsidRDefault="009130A3" w:rsidP="00F30518">
            <w:pPr>
              <w:pStyle w:val="Prrafodelista"/>
              <w:ind w:left="360"/>
              <w:rPr>
                <w:sz w:val="20"/>
                <w:szCs w:val="20"/>
              </w:rPr>
            </w:pPr>
          </w:p>
        </w:tc>
        <w:tc>
          <w:tcPr>
            <w:tcW w:w="739" w:type="dxa"/>
          </w:tcPr>
          <w:p w14:paraId="07328990" w14:textId="77777777" w:rsidR="009130A3" w:rsidRPr="00F30518" w:rsidRDefault="009130A3" w:rsidP="00F30518">
            <w:pPr>
              <w:rPr>
                <w:sz w:val="20"/>
                <w:szCs w:val="20"/>
              </w:rPr>
            </w:pPr>
            <w:r w:rsidRPr="00F30518">
              <w:rPr>
                <w:sz w:val="20"/>
                <w:szCs w:val="20"/>
              </w:rPr>
              <w:t>B</w:t>
            </w:r>
          </w:p>
        </w:tc>
        <w:tc>
          <w:tcPr>
            <w:tcW w:w="654" w:type="dxa"/>
          </w:tcPr>
          <w:p w14:paraId="38D4079E" w14:textId="77777777" w:rsidR="009130A3" w:rsidRPr="00F30518" w:rsidRDefault="009130A3" w:rsidP="00F30518">
            <w:pPr>
              <w:rPr>
                <w:sz w:val="20"/>
                <w:szCs w:val="20"/>
              </w:rPr>
            </w:pPr>
          </w:p>
        </w:tc>
        <w:tc>
          <w:tcPr>
            <w:tcW w:w="4467" w:type="dxa"/>
          </w:tcPr>
          <w:p w14:paraId="39351BFB" w14:textId="1415A814" w:rsidR="009130A3" w:rsidRPr="00F30518" w:rsidRDefault="009130A3" w:rsidP="00F30518">
            <w:pPr>
              <w:rPr>
                <w:sz w:val="20"/>
                <w:szCs w:val="20"/>
              </w:rPr>
            </w:pPr>
            <w:r w:rsidRPr="00F30518">
              <w:rPr>
                <w:sz w:val="20"/>
                <w:szCs w:val="20"/>
              </w:rPr>
              <w:t>Proceso global de análisis y evaluación del riesgo</w:t>
            </w:r>
            <w:ins w:id="9" w:author="Microsoft Office User" w:date="2022-03-29T16:28:00Z">
              <w:r w:rsidR="0021605F">
                <w:rPr>
                  <w:sz w:val="20"/>
                  <w:szCs w:val="20"/>
                </w:rPr>
                <w:t>.</w:t>
              </w:r>
            </w:ins>
          </w:p>
        </w:tc>
      </w:tr>
      <w:tr w:rsidR="009130A3" w:rsidRPr="00F30518" w14:paraId="677D0180" w14:textId="77777777" w:rsidTr="009130A3">
        <w:tc>
          <w:tcPr>
            <w:tcW w:w="704" w:type="dxa"/>
          </w:tcPr>
          <w:p w14:paraId="3B3BAD8E" w14:textId="77777777" w:rsidR="009130A3" w:rsidRPr="00F30518" w:rsidRDefault="009130A3" w:rsidP="00F30518">
            <w:pPr>
              <w:pStyle w:val="Prrafodelista"/>
              <w:numPr>
                <w:ilvl w:val="0"/>
                <w:numId w:val="32"/>
              </w:numPr>
              <w:rPr>
                <w:sz w:val="20"/>
                <w:szCs w:val="20"/>
              </w:rPr>
            </w:pPr>
          </w:p>
        </w:tc>
        <w:tc>
          <w:tcPr>
            <w:tcW w:w="3398" w:type="dxa"/>
          </w:tcPr>
          <w:p w14:paraId="7B7DF926" w14:textId="77777777" w:rsidR="009130A3" w:rsidRPr="00F30518" w:rsidRDefault="009130A3" w:rsidP="00F30518">
            <w:pPr>
              <w:rPr>
                <w:sz w:val="20"/>
                <w:szCs w:val="20"/>
              </w:rPr>
            </w:pPr>
            <w:r w:rsidRPr="00F30518">
              <w:rPr>
                <w:sz w:val="20"/>
                <w:szCs w:val="20"/>
              </w:rPr>
              <w:t xml:space="preserve">Valoración del riesgo </w:t>
            </w:r>
          </w:p>
          <w:p w14:paraId="2ACC1B78" w14:textId="77777777" w:rsidR="009130A3" w:rsidRPr="00F30518" w:rsidRDefault="009130A3" w:rsidP="00F30518">
            <w:pPr>
              <w:rPr>
                <w:sz w:val="20"/>
                <w:szCs w:val="20"/>
              </w:rPr>
            </w:pPr>
          </w:p>
        </w:tc>
        <w:tc>
          <w:tcPr>
            <w:tcW w:w="739" w:type="dxa"/>
          </w:tcPr>
          <w:p w14:paraId="73469D63" w14:textId="77777777" w:rsidR="009130A3" w:rsidRPr="00F30518" w:rsidRDefault="009130A3" w:rsidP="00F30518">
            <w:pPr>
              <w:rPr>
                <w:sz w:val="20"/>
                <w:szCs w:val="20"/>
              </w:rPr>
            </w:pPr>
            <w:r w:rsidRPr="00F30518">
              <w:rPr>
                <w:sz w:val="20"/>
                <w:szCs w:val="20"/>
              </w:rPr>
              <w:t>C</w:t>
            </w:r>
          </w:p>
        </w:tc>
        <w:tc>
          <w:tcPr>
            <w:tcW w:w="654" w:type="dxa"/>
          </w:tcPr>
          <w:p w14:paraId="7710D426" w14:textId="77777777" w:rsidR="009130A3" w:rsidRPr="00F30518" w:rsidRDefault="009130A3" w:rsidP="00F30518">
            <w:pPr>
              <w:rPr>
                <w:sz w:val="20"/>
                <w:szCs w:val="20"/>
              </w:rPr>
            </w:pPr>
          </w:p>
        </w:tc>
        <w:tc>
          <w:tcPr>
            <w:tcW w:w="4467" w:type="dxa"/>
          </w:tcPr>
          <w:p w14:paraId="5BA7B94D" w14:textId="1DDDCC0D" w:rsidR="009130A3" w:rsidRPr="00F30518" w:rsidRDefault="009130A3" w:rsidP="00F30518">
            <w:pPr>
              <w:rPr>
                <w:sz w:val="20"/>
                <w:szCs w:val="20"/>
              </w:rPr>
            </w:pPr>
            <w:r w:rsidRPr="00F30518">
              <w:rPr>
                <w:sz w:val="20"/>
                <w:szCs w:val="20"/>
              </w:rPr>
              <w:t>Uso sistemático de la información para identificar las fuentes y estimar el riesgo</w:t>
            </w:r>
            <w:ins w:id="10" w:author="Microsoft Office User" w:date="2022-03-29T16:28:00Z">
              <w:r w:rsidR="0021605F">
                <w:rPr>
                  <w:sz w:val="20"/>
                  <w:szCs w:val="20"/>
                </w:rPr>
                <w:t>.</w:t>
              </w:r>
            </w:ins>
          </w:p>
          <w:p w14:paraId="4C7CB6C8" w14:textId="77777777" w:rsidR="009130A3" w:rsidRPr="00F30518" w:rsidRDefault="009130A3" w:rsidP="00F30518">
            <w:pPr>
              <w:rPr>
                <w:sz w:val="20"/>
                <w:szCs w:val="20"/>
              </w:rPr>
            </w:pPr>
          </w:p>
        </w:tc>
      </w:tr>
      <w:tr w:rsidR="009130A3" w:rsidRPr="00F30518" w14:paraId="0AD04E3E" w14:textId="77777777" w:rsidTr="009130A3">
        <w:tc>
          <w:tcPr>
            <w:tcW w:w="704" w:type="dxa"/>
          </w:tcPr>
          <w:p w14:paraId="41AF8C74" w14:textId="77777777" w:rsidR="009130A3" w:rsidRPr="00F30518" w:rsidRDefault="009130A3" w:rsidP="00F30518">
            <w:pPr>
              <w:pStyle w:val="Prrafodelista"/>
              <w:numPr>
                <w:ilvl w:val="0"/>
                <w:numId w:val="32"/>
              </w:numPr>
              <w:rPr>
                <w:sz w:val="20"/>
                <w:szCs w:val="20"/>
              </w:rPr>
            </w:pPr>
          </w:p>
        </w:tc>
        <w:tc>
          <w:tcPr>
            <w:tcW w:w="3398" w:type="dxa"/>
          </w:tcPr>
          <w:p w14:paraId="06AC08C6" w14:textId="77777777" w:rsidR="009130A3" w:rsidRPr="00F30518" w:rsidRDefault="009130A3" w:rsidP="00F30518">
            <w:pPr>
              <w:rPr>
                <w:sz w:val="20"/>
                <w:szCs w:val="20"/>
              </w:rPr>
            </w:pPr>
            <w:r w:rsidRPr="00F30518">
              <w:rPr>
                <w:sz w:val="20"/>
                <w:szCs w:val="20"/>
              </w:rPr>
              <w:t>Integridad</w:t>
            </w:r>
          </w:p>
        </w:tc>
        <w:tc>
          <w:tcPr>
            <w:tcW w:w="739" w:type="dxa"/>
          </w:tcPr>
          <w:p w14:paraId="10D9441D" w14:textId="77777777" w:rsidR="009130A3" w:rsidRPr="00F30518" w:rsidRDefault="009130A3" w:rsidP="00F30518">
            <w:pPr>
              <w:rPr>
                <w:sz w:val="20"/>
                <w:szCs w:val="20"/>
              </w:rPr>
            </w:pPr>
            <w:r w:rsidRPr="00F30518">
              <w:rPr>
                <w:sz w:val="20"/>
                <w:szCs w:val="20"/>
              </w:rPr>
              <w:t>D</w:t>
            </w:r>
          </w:p>
        </w:tc>
        <w:tc>
          <w:tcPr>
            <w:tcW w:w="654" w:type="dxa"/>
          </w:tcPr>
          <w:p w14:paraId="7A16B824" w14:textId="77777777" w:rsidR="009130A3" w:rsidRPr="00F30518" w:rsidRDefault="009130A3" w:rsidP="00F30518">
            <w:pPr>
              <w:rPr>
                <w:sz w:val="20"/>
                <w:szCs w:val="20"/>
              </w:rPr>
            </w:pPr>
          </w:p>
        </w:tc>
        <w:tc>
          <w:tcPr>
            <w:tcW w:w="4467" w:type="dxa"/>
          </w:tcPr>
          <w:p w14:paraId="54A33257" w14:textId="60E9DED2" w:rsidR="009130A3" w:rsidRPr="00F30518" w:rsidRDefault="009130A3" w:rsidP="00F30518">
            <w:pPr>
              <w:rPr>
                <w:sz w:val="20"/>
                <w:szCs w:val="20"/>
              </w:rPr>
            </w:pPr>
            <w:r w:rsidRPr="00F30518">
              <w:rPr>
                <w:sz w:val="20"/>
                <w:szCs w:val="20"/>
              </w:rPr>
              <w:t>Proceso de comparar el riesgo estimado contra criterio de riesgo dado</w:t>
            </w:r>
            <w:del w:id="11" w:author="Microsoft Office User" w:date="2022-03-29T16:29:00Z">
              <w:r w:rsidRPr="00F30518" w:rsidDel="0021605F">
                <w:rPr>
                  <w:sz w:val="20"/>
                  <w:szCs w:val="20"/>
                </w:rPr>
                <w:delText>s</w:delText>
              </w:r>
            </w:del>
            <w:r w:rsidRPr="00F30518">
              <w:rPr>
                <w:sz w:val="20"/>
                <w:szCs w:val="20"/>
              </w:rPr>
              <w:t>, para determinar la importancia del riesgo</w:t>
            </w:r>
            <w:ins w:id="12" w:author="Microsoft Office User" w:date="2022-03-29T16:29:00Z">
              <w:r w:rsidR="0021605F">
                <w:rPr>
                  <w:sz w:val="20"/>
                  <w:szCs w:val="20"/>
                </w:rPr>
                <w:t>.</w:t>
              </w:r>
            </w:ins>
          </w:p>
          <w:p w14:paraId="13CF17CA" w14:textId="77777777" w:rsidR="009130A3" w:rsidRPr="00F30518" w:rsidRDefault="009130A3" w:rsidP="00F30518">
            <w:pPr>
              <w:rPr>
                <w:sz w:val="20"/>
                <w:szCs w:val="20"/>
              </w:rPr>
            </w:pPr>
          </w:p>
        </w:tc>
      </w:tr>
      <w:tr w:rsidR="009130A3" w:rsidRPr="00F30518" w14:paraId="4091F7F5" w14:textId="77777777" w:rsidTr="009130A3">
        <w:tc>
          <w:tcPr>
            <w:tcW w:w="704" w:type="dxa"/>
          </w:tcPr>
          <w:p w14:paraId="74565A4A" w14:textId="77777777" w:rsidR="009130A3" w:rsidRPr="00F30518" w:rsidRDefault="009130A3" w:rsidP="00F30518">
            <w:pPr>
              <w:pStyle w:val="Prrafodelista"/>
              <w:numPr>
                <w:ilvl w:val="0"/>
                <w:numId w:val="32"/>
              </w:numPr>
              <w:rPr>
                <w:sz w:val="20"/>
                <w:szCs w:val="20"/>
              </w:rPr>
            </w:pPr>
          </w:p>
        </w:tc>
        <w:tc>
          <w:tcPr>
            <w:tcW w:w="3398" w:type="dxa"/>
          </w:tcPr>
          <w:p w14:paraId="2FD2CACF" w14:textId="77777777" w:rsidR="009130A3" w:rsidRPr="00F30518" w:rsidRDefault="009130A3" w:rsidP="00F30518">
            <w:pPr>
              <w:rPr>
                <w:sz w:val="20"/>
                <w:szCs w:val="20"/>
              </w:rPr>
            </w:pPr>
            <w:r w:rsidRPr="00F30518">
              <w:rPr>
                <w:sz w:val="20"/>
                <w:szCs w:val="20"/>
              </w:rPr>
              <w:t>Riesgo residual</w:t>
            </w:r>
          </w:p>
        </w:tc>
        <w:tc>
          <w:tcPr>
            <w:tcW w:w="739" w:type="dxa"/>
          </w:tcPr>
          <w:p w14:paraId="44BB3FD7" w14:textId="77777777" w:rsidR="009130A3" w:rsidRPr="00F30518" w:rsidRDefault="009130A3" w:rsidP="00F30518">
            <w:pPr>
              <w:rPr>
                <w:sz w:val="20"/>
                <w:szCs w:val="20"/>
              </w:rPr>
            </w:pPr>
            <w:r w:rsidRPr="00F30518">
              <w:rPr>
                <w:sz w:val="20"/>
                <w:szCs w:val="20"/>
              </w:rPr>
              <w:t>E</w:t>
            </w:r>
          </w:p>
        </w:tc>
        <w:tc>
          <w:tcPr>
            <w:tcW w:w="654" w:type="dxa"/>
          </w:tcPr>
          <w:p w14:paraId="5E8CF05F" w14:textId="77777777" w:rsidR="009130A3" w:rsidRPr="00F30518" w:rsidRDefault="009130A3" w:rsidP="00F30518">
            <w:pPr>
              <w:rPr>
                <w:sz w:val="20"/>
                <w:szCs w:val="20"/>
              </w:rPr>
            </w:pPr>
          </w:p>
        </w:tc>
        <w:tc>
          <w:tcPr>
            <w:tcW w:w="4467" w:type="dxa"/>
          </w:tcPr>
          <w:p w14:paraId="5FEE6179" w14:textId="0715FECD" w:rsidR="009130A3" w:rsidRPr="00F30518" w:rsidRDefault="009130A3" w:rsidP="00F30518">
            <w:pPr>
              <w:rPr>
                <w:sz w:val="20"/>
                <w:szCs w:val="20"/>
              </w:rPr>
            </w:pPr>
            <w:r w:rsidRPr="00F30518">
              <w:rPr>
                <w:sz w:val="20"/>
                <w:szCs w:val="20"/>
              </w:rPr>
              <w:t>Propiedad que determina que la información no esté disponible ni se divulgue a individuos, entidades o procesos no autorizados</w:t>
            </w:r>
            <w:ins w:id="13" w:author="Microsoft Office User" w:date="2022-03-29T16:29:00Z">
              <w:r w:rsidR="0021605F">
                <w:rPr>
                  <w:sz w:val="20"/>
                  <w:szCs w:val="20"/>
                </w:rPr>
                <w:t>.</w:t>
              </w:r>
            </w:ins>
            <w:r w:rsidRPr="00F30518">
              <w:rPr>
                <w:sz w:val="20"/>
                <w:szCs w:val="20"/>
              </w:rPr>
              <w:t xml:space="preserve"> </w:t>
            </w:r>
          </w:p>
          <w:p w14:paraId="571E4D8D" w14:textId="77777777" w:rsidR="009130A3" w:rsidRPr="00F30518" w:rsidRDefault="009130A3" w:rsidP="00F30518">
            <w:pPr>
              <w:rPr>
                <w:sz w:val="20"/>
                <w:szCs w:val="20"/>
              </w:rPr>
            </w:pPr>
          </w:p>
        </w:tc>
      </w:tr>
      <w:tr w:rsidR="009130A3" w:rsidRPr="00F30518" w14:paraId="076F028A" w14:textId="77777777" w:rsidTr="009130A3">
        <w:tc>
          <w:tcPr>
            <w:tcW w:w="704" w:type="dxa"/>
          </w:tcPr>
          <w:p w14:paraId="3AE254C3" w14:textId="77777777" w:rsidR="009130A3" w:rsidRPr="00F30518" w:rsidRDefault="009130A3" w:rsidP="00F30518">
            <w:pPr>
              <w:pStyle w:val="Prrafodelista"/>
              <w:numPr>
                <w:ilvl w:val="0"/>
                <w:numId w:val="32"/>
              </w:numPr>
              <w:rPr>
                <w:sz w:val="20"/>
                <w:szCs w:val="20"/>
              </w:rPr>
            </w:pPr>
          </w:p>
        </w:tc>
        <w:tc>
          <w:tcPr>
            <w:tcW w:w="3398" w:type="dxa"/>
          </w:tcPr>
          <w:p w14:paraId="17DA7FC1" w14:textId="77777777" w:rsidR="009130A3" w:rsidRPr="00F30518" w:rsidRDefault="009130A3" w:rsidP="00F30518">
            <w:pPr>
              <w:rPr>
                <w:sz w:val="20"/>
                <w:szCs w:val="20"/>
              </w:rPr>
            </w:pPr>
            <w:r w:rsidRPr="00F30518">
              <w:rPr>
                <w:sz w:val="20"/>
                <w:szCs w:val="20"/>
              </w:rPr>
              <w:t>Gestión del riesgo</w:t>
            </w:r>
          </w:p>
        </w:tc>
        <w:tc>
          <w:tcPr>
            <w:tcW w:w="739" w:type="dxa"/>
          </w:tcPr>
          <w:p w14:paraId="3463CA75" w14:textId="77777777" w:rsidR="009130A3" w:rsidRPr="00F30518" w:rsidRDefault="009130A3" w:rsidP="00F30518">
            <w:pPr>
              <w:rPr>
                <w:sz w:val="20"/>
                <w:szCs w:val="20"/>
              </w:rPr>
            </w:pPr>
            <w:r w:rsidRPr="00F30518">
              <w:rPr>
                <w:sz w:val="20"/>
                <w:szCs w:val="20"/>
              </w:rPr>
              <w:t>F</w:t>
            </w:r>
          </w:p>
        </w:tc>
        <w:tc>
          <w:tcPr>
            <w:tcW w:w="654" w:type="dxa"/>
          </w:tcPr>
          <w:p w14:paraId="735ABEF2" w14:textId="77777777" w:rsidR="009130A3" w:rsidRPr="00F30518" w:rsidRDefault="009130A3" w:rsidP="00F30518">
            <w:pPr>
              <w:rPr>
                <w:sz w:val="20"/>
                <w:szCs w:val="20"/>
              </w:rPr>
            </w:pPr>
          </w:p>
        </w:tc>
        <w:tc>
          <w:tcPr>
            <w:tcW w:w="4467" w:type="dxa"/>
          </w:tcPr>
          <w:p w14:paraId="7B5C3EF3" w14:textId="71DCB026" w:rsidR="009130A3" w:rsidRPr="00F30518" w:rsidRDefault="009130A3" w:rsidP="00F30518">
            <w:pPr>
              <w:rPr>
                <w:sz w:val="20"/>
                <w:szCs w:val="20"/>
              </w:rPr>
            </w:pPr>
            <w:r w:rsidRPr="00F30518">
              <w:rPr>
                <w:sz w:val="20"/>
                <w:szCs w:val="20"/>
              </w:rPr>
              <w:t>Proceso de selección e implementación de medidas para modificar el riesgo</w:t>
            </w:r>
            <w:ins w:id="14" w:author="Microsoft Office User" w:date="2022-03-29T16:29:00Z">
              <w:r w:rsidR="0021605F">
                <w:rPr>
                  <w:sz w:val="20"/>
                  <w:szCs w:val="20"/>
                </w:rPr>
                <w:t>.</w:t>
              </w:r>
            </w:ins>
          </w:p>
          <w:p w14:paraId="1CE7E5FE" w14:textId="77777777" w:rsidR="009130A3" w:rsidRPr="00F30518" w:rsidRDefault="009130A3" w:rsidP="00F30518">
            <w:pPr>
              <w:rPr>
                <w:sz w:val="20"/>
                <w:szCs w:val="20"/>
              </w:rPr>
            </w:pPr>
          </w:p>
        </w:tc>
      </w:tr>
      <w:tr w:rsidR="009130A3" w:rsidRPr="00F30518" w14:paraId="46D5CB02" w14:textId="77777777" w:rsidTr="009130A3">
        <w:tc>
          <w:tcPr>
            <w:tcW w:w="704" w:type="dxa"/>
          </w:tcPr>
          <w:p w14:paraId="48C123A0" w14:textId="77777777" w:rsidR="009130A3" w:rsidRPr="00F30518" w:rsidRDefault="009130A3" w:rsidP="00F30518">
            <w:pPr>
              <w:pStyle w:val="Prrafodelista"/>
              <w:numPr>
                <w:ilvl w:val="0"/>
                <w:numId w:val="32"/>
              </w:numPr>
              <w:rPr>
                <w:sz w:val="20"/>
                <w:szCs w:val="20"/>
              </w:rPr>
            </w:pPr>
          </w:p>
        </w:tc>
        <w:tc>
          <w:tcPr>
            <w:tcW w:w="3398" w:type="dxa"/>
          </w:tcPr>
          <w:p w14:paraId="34809382" w14:textId="77777777" w:rsidR="009130A3" w:rsidRPr="00F30518" w:rsidRDefault="009130A3" w:rsidP="00F30518">
            <w:pPr>
              <w:rPr>
                <w:sz w:val="20"/>
                <w:szCs w:val="20"/>
              </w:rPr>
            </w:pPr>
            <w:r w:rsidRPr="00F30518">
              <w:rPr>
                <w:sz w:val="20"/>
                <w:szCs w:val="20"/>
              </w:rPr>
              <w:t>Disponibilidad</w:t>
            </w:r>
          </w:p>
        </w:tc>
        <w:tc>
          <w:tcPr>
            <w:tcW w:w="739" w:type="dxa"/>
          </w:tcPr>
          <w:p w14:paraId="43A7A8A9" w14:textId="77777777" w:rsidR="009130A3" w:rsidRPr="00F30518" w:rsidRDefault="009130A3" w:rsidP="00F30518">
            <w:pPr>
              <w:rPr>
                <w:sz w:val="20"/>
                <w:szCs w:val="20"/>
              </w:rPr>
            </w:pPr>
            <w:r w:rsidRPr="00F30518">
              <w:rPr>
                <w:sz w:val="20"/>
                <w:szCs w:val="20"/>
              </w:rPr>
              <w:t>G</w:t>
            </w:r>
          </w:p>
        </w:tc>
        <w:tc>
          <w:tcPr>
            <w:tcW w:w="654" w:type="dxa"/>
          </w:tcPr>
          <w:p w14:paraId="11FE2B59" w14:textId="77777777" w:rsidR="009130A3" w:rsidRPr="00F30518" w:rsidRDefault="009130A3" w:rsidP="00F30518">
            <w:pPr>
              <w:rPr>
                <w:sz w:val="20"/>
                <w:szCs w:val="20"/>
              </w:rPr>
            </w:pPr>
          </w:p>
        </w:tc>
        <w:tc>
          <w:tcPr>
            <w:tcW w:w="4467" w:type="dxa"/>
          </w:tcPr>
          <w:p w14:paraId="5ED1A18A" w14:textId="3AA9C839" w:rsidR="009130A3" w:rsidRPr="00F30518" w:rsidRDefault="009130A3" w:rsidP="00F30518">
            <w:pPr>
              <w:rPr>
                <w:sz w:val="20"/>
                <w:szCs w:val="20"/>
              </w:rPr>
            </w:pPr>
            <w:r w:rsidRPr="00F30518">
              <w:rPr>
                <w:sz w:val="20"/>
                <w:szCs w:val="20"/>
              </w:rPr>
              <w:t>Nivel restante de riesgo después de que se ha</w:t>
            </w:r>
            <w:ins w:id="15" w:author="Microsoft Office User" w:date="2022-03-29T16:29:00Z">
              <w:r w:rsidR="0021605F">
                <w:rPr>
                  <w:sz w:val="20"/>
                  <w:szCs w:val="20"/>
                </w:rPr>
                <w:t>n</w:t>
              </w:r>
            </w:ins>
            <w:r w:rsidRPr="00F30518">
              <w:rPr>
                <w:sz w:val="20"/>
                <w:szCs w:val="20"/>
              </w:rPr>
              <w:t xml:space="preserve"> tomado medidas de tratamiento de</w:t>
            </w:r>
            <w:ins w:id="16" w:author="Microsoft Office User" w:date="2022-03-29T16:29:00Z">
              <w:r w:rsidR="0021605F">
                <w:rPr>
                  <w:sz w:val="20"/>
                  <w:szCs w:val="20"/>
                </w:rPr>
                <w:t>l</w:t>
              </w:r>
            </w:ins>
            <w:r w:rsidRPr="00F30518">
              <w:rPr>
                <w:sz w:val="20"/>
                <w:szCs w:val="20"/>
              </w:rPr>
              <w:t xml:space="preserve"> riesgo</w:t>
            </w:r>
            <w:ins w:id="17" w:author="Microsoft Office User" w:date="2022-03-29T16:29:00Z">
              <w:r w:rsidR="0021605F">
                <w:rPr>
                  <w:sz w:val="20"/>
                  <w:szCs w:val="20"/>
                </w:rPr>
                <w:t>.</w:t>
              </w:r>
            </w:ins>
          </w:p>
          <w:p w14:paraId="2B2F0B6B" w14:textId="77777777" w:rsidR="009130A3" w:rsidRPr="00F30518" w:rsidRDefault="009130A3" w:rsidP="00F30518">
            <w:pPr>
              <w:rPr>
                <w:sz w:val="20"/>
                <w:szCs w:val="20"/>
              </w:rPr>
            </w:pPr>
          </w:p>
        </w:tc>
      </w:tr>
      <w:tr w:rsidR="009130A3" w:rsidRPr="00F30518" w14:paraId="53952FC9" w14:textId="77777777" w:rsidTr="009130A3">
        <w:tc>
          <w:tcPr>
            <w:tcW w:w="704" w:type="dxa"/>
          </w:tcPr>
          <w:p w14:paraId="12D9DBFA" w14:textId="77777777" w:rsidR="009130A3" w:rsidRPr="00F30518" w:rsidRDefault="009130A3" w:rsidP="00F30518">
            <w:pPr>
              <w:pStyle w:val="Prrafodelista"/>
              <w:numPr>
                <w:ilvl w:val="0"/>
                <w:numId w:val="32"/>
              </w:numPr>
              <w:rPr>
                <w:sz w:val="20"/>
                <w:szCs w:val="20"/>
              </w:rPr>
            </w:pPr>
          </w:p>
        </w:tc>
        <w:tc>
          <w:tcPr>
            <w:tcW w:w="3398" w:type="dxa"/>
          </w:tcPr>
          <w:p w14:paraId="4AD8CDE7" w14:textId="20222B63" w:rsidR="009130A3" w:rsidRPr="00F30518" w:rsidRDefault="0021605F" w:rsidP="00F30518">
            <w:pPr>
              <w:rPr>
                <w:sz w:val="20"/>
                <w:szCs w:val="20"/>
              </w:rPr>
            </w:pPr>
            <w:ins w:id="18" w:author="Microsoft Office User" w:date="2022-03-29T16:28:00Z">
              <w:r>
                <w:rPr>
                  <w:sz w:val="20"/>
                  <w:szCs w:val="20"/>
                </w:rPr>
                <w:t>A</w:t>
              </w:r>
            </w:ins>
            <w:del w:id="19" w:author="Microsoft Office User" w:date="2022-03-29T16:28:00Z">
              <w:r w:rsidR="009130A3" w:rsidRPr="00F30518" w:rsidDel="0021605F">
                <w:rPr>
                  <w:sz w:val="20"/>
                  <w:szCs w:val="20"/>
                </w:rPr>
                <w:delText xml:space="preserve">8 aceptación </w:delText>
              </w:r>
            </w:del>
            <w:ins w:id="20" w:author="Microsoft Office User" w:date="2022-03-29T16:28:00Z">
              <w:r w:rsidRPr="00F30518">
                <w:rPr>
                  <w:sz w:val="20"/>
                  <w:szCs w:val="20"/>
                </w:rPr>
                <w:t xml:space="preserve">ceptación </w:t>
              </w:r>
            </w:ins>
            <w:r w:rsidR="009130A3" w:rsidRPr="00F30518">
              <w:rPr>
                <w:sz w:val="20"/>
                <w:szCs w:val="20"/>
              </w:rPr>
              <w:t>del riesgo</w:t>
            </w:r>
          </w:p>
        </w:tc>
        <w:tc>
          <w:tcPr>
            <w:tcW w:w="739" w:type="dxa"/>
          </w:tcPr>
          <w:p w14:paraId="7A5FE6B7" w14:textId="77777777" w:rsidR="009130A3" w:rsidRPr="00F30518" w:rsidRDefault="009130A3" w:rsidP="00F30518">
            <w:pPr>
              <w:rPr>
                <w:sz w:val="20"/>
                <w:szCs w:val="20"/>
              </w:rPr>
            </w:pPr>
            <w:r w:rsidRPr="00F30518">
              <w:rPr>
                <w:sz w:val="20"/>
                <w:szCs w:val="20"/>
              </w:rPr>
              <w:t>H</w:t>
            </w:r>
          </w:p>
        </w:tc>
        <w:tc>
          <w:tcPr>
            <w:tcW w:w="654" w:type="dxa"/>
          </w:tcPr>
          <w:p w14:paraId="4C22E57A" w14:textId="77777777" w:rsidR="009130A3" w:rsidRPr="00F30518" w:rsidRDefault="009130A3" w:rsidP="00F30518">
            <w:pPr>
              <w:rPr>
                <w:sz w:val="20"/>
                <w:szCs w:val="20"/>
              </w:rPr>
            </w:pPr>
          </w:p>
        </w:tc>
        <w:tc>
          <w:tcPr>
            <w:tcW w:w="4467" w:type="dxa"/>
          </w:tcPr>
          <w:p w14:paraId="71CA61D8" w14:textId="1E72FE03" w:rsidR="009130A3" w:rsidRPr="00F30518" w:rsidRDefault="009130A3" w:rsidP="00F30518">
            <w:pPr>
              <w:rPr>
                <w:sz w:val="20"/>
                <w:szCs w:val="20"/>
              </w:rPr>
            </w:pPr>
            <w:r w:rsidRPr="00F30518">
              <w:rPr>
                <w:sz w:val="20"/>
                <w:szCs w:val="20"/>
              </w:rPr>
              <w:t>Actividades coordinadas para dirigir y controlar una organización en relación con el riesgo</w:t>
            </w:r>
            <w:ins w:id="21" w:author="Microsoft Office User" w:date="2022-03-29T16:29:00Z">
              <w:r w:rsidR="0021605F">
                <w:rPr>
                  <w:sz w:val="20"/>
                  <w:szCs w:val="20"/>
                </w:rPr>
                <w:t>.</w:t>
              </w:r>
            </w:ins>
          </w:p>
          <w:p w14:paraId="7C188437" w14:textId="77777777" w:rsidR="009130A3" w:rsidRPr="00F30518" w:rsidRDefault="009130A3" w:rsidP="00F30518">
            <w:pPr>
              <w:rPr>
                <w:sz w:val="20"/>
                <w:szCs w:val="20"/>
              </w:rPr>
            </w:pPr>
          </w:p>
        </w:tc>
      </w:tr>
      <w:tr w:rsidR="009130A3" w:rsidRPr="00F30518" w14:paraId="7748EEE0" w14:textId="77777777" w:rsidTr="009130A3">
        <w:tc>
          <w:tcPr>
            <w:tcW w:w="704" w:type="dxa"/>
          </w:tcPr>
          <w:p w14:paraId="1D570AF6" w14:textId="77777777" w:rsidR="009130A3" w:rsidRPr="00F30518" w:rsidRDefault="009130A3" w:rsidP="00F30518">
            <w:pPr>
              <w:pStyle w:val="Prrafodelista"/>
              <w:numPr>
                <w:ilvl w:val="0"/>
                <w:numId w:val="32"/>
              </w:numPr>
              <w:rPr>
                <w:sz w:val="20"/>
                <w:szCs w:val="20"/>
              </w:rPr>
            </w:pPr>
          </w:p>
        </w:tc>
        <w:tc>
          <w:tcPr>
            <w:tcW w:w="3398" w:type="dxa"/>
          </w:tcPr>
          <w:p w14:paraId="2F4C4A26" w14:textId="77777777" w:rsidR="009130A3" w:rsidRPr="00F30518" w:rsidRDefault="009130A3" w:rsidP="00F30518">
            <w:pPr>
              <w:rPr>
                <w:sz w:val="20"/>
                <w:szCs w:val="20"/>
              </w:rPr>
            </w:pPr>
            <w:r w:rsidRPr="00F30518">
              <w:rPr>
                <w:sz w:val="20"/>
                <w:szCs w:val="20"/>
              </w:rPr>
              <w:t xml:space="preserve">Evaluación del riesgo  </w:t>
            </w:r>
          </w:p>
        </w:tc>
        <w:tc>
          <w:tcPr>
            <w:tcW w:w="739" w:type="dxa"/>
          </w:tcPr>
          <w:p w14:paraId="1CC551EC" w14:textId="77777777" w:rsidR="009130A3" w:rsidRPr="00F30518" w:rsidRDefault="009130A3" w:rsidP="00F30518">
            <w:pPr>
              <w:rPr>
                <w:sz w:val="20"/>
                <w:szCs w:val="20"/>
              </w:rPr>
            </w:pPr>
            <w:r w:rsidRPr="00F30518">
              <w:rPr>
                <w:sz w:val="20"/>
                <w:szCs w:val="20"/>
              </w:rPr>
              <w:t>I</w:t>
            </w:r>
          </w:p>
        </w:tc>
        <w:tc>
          <w:tcPr>
            <w:tcW w:w="654" w:type="dxa"/>
          </w:tcPr>
          <w:p w14:paraId="58E49476" w14:textId="77777777" w:rsidR="009130A3" w:rsidRPr="00F30518" w:rsidRDefault="009130A3" w:rsidP="00F30518">
            <w:pPr>
              <w:rPr>
                <w:sz w:val="20"/>
                <w:szCs w:val="20"/>
              </w:rPr>
            </w:pPr>
          </w:p>
        </w:tc>
        <w:tc>
          <w:tcPr>
            <w:tcW w:w="4467" w:type="dxa"/>
          </w:tcPr>
          <w:p w14:paraId="542068E1" w14:textId="3C87819F" w:rsidR="009130A3" w:rsidRPr="00F30518" w:rsidRDefault="009130A3" w:rsidP="00F30518">
            <w:pPr>
              <w:rPr>
                <w:sz w:val="20"/>
                <w:szCs w:val="20"/>
              </w:rPr>
            </w:pPr>
            <w:r w:rsidRPr="00F30518">
              <w:rPr>
                <w:sz w:val="20"/>
                <w:szCs w:val="20"/>
              </w:rPr>
              <w:t>Propiedad de salvaguardar la exactitud y estado completo de los activos</w:t>
            </w:r>
            <w:ins w:id="22" w:author="Microsoft Office User" w:date="2022-03-29T16:29:00Z">
              <w:r w:rsidR="0021605F">
                <w:rPr>
                  <w:sz w:val="20"/>
                  <w:szCs w:val="20"/>
                </w:rPr>
                <w:t>.</w:t>
              </w:r>
            </w:ins>
          </w:p>
          <w:p w14:paraId="7A645CCC" w14:textId="77777777" w:rsidR="009130A3" w:rsidRPr="00F30518" w:rsidRDefault="009130A3" w:rsidP="00F30518">
            <w:pPr>
              <w:rPr>
                <w:sz w:val="20"/>
                <w:szCs w:val="20"/>
              </w:rPr>
            </w:pPr>
          </w:p>
        </w:tc>
      </w:tr>
      <w:tr w:rsidR="009130A3" w:rsidRPr="00F30518" w14:paraId="7E4B569C" w14:textId="77777777" w:rsidTr="009130A3">
        <w:tc>
          <w:tcPr>
            <w:tcW w:w="704" w:type="dxa"/>
          </w:tcPr>
          <w:p w14:paraId="4400EF73" w14:textId="77777777" w:rsidR="009130A3" w:rsidRPr="00F30518" w:rsidRDefault="009130A3" w:rsidP="00F30518">
            <w:pPr>
              <w:pStyle w:val="Prrafodelista"/>
              <w:numPr>
                <w:ilvl w:val="0"/>
                <w:numId w:val="32"/>
              </w:numPr>
              <w:rPr>
                <w:sz w:val="20"/>
                <w:szCs w:val="20"/>
              </w:rPr>
            </w:pPr>
          </w:p>
        </w:tc>
        <w:tc>
          <w:tcPr>
            <w:tcW w:w="3398" w:type="dxa"/>
          </w:tcPr>
          <w:p w14:paraId="72EEF427" w14:textId="77777777" w:rsidR="009130A3" w:rsidRPr="00F30518" w:rsidRDefault="009130A3" w:rsidP="00F30518">
            <w:pPr>
              <w:rPr>
                <w:sz w:val="20"/>
                <w:szCs w:val="20"/>
              </w:rPr>
            </w:pPr>
            <w:r w:rsidRPr="00F30518">
              <w:rPr>
                <w:sz w:val="20"/>
                <w:szCs w:val="20"/>
              </w:rPr>
              <w:t>Tratamiento del riesgo</w:t>
            </w:r>
          </w:p>
        </w:tc>
        <w:tc>
          <w:tcPr>
            <w:tcW w:w="739" w:type="dxa"/>
          </w:tcPr>
          <w:p w14:paraId="54197327" w14:textId="77777777" w:rsidR="009130A3" w:rsidRPr="00F30518" w:rsidRDefault="009130A3" w:rsidP="00F30518">
            <w:pPr>
              <w:rPr>
                <w:sz w:val="20"/>
                <w:szCs w:val="20"/>
              </w:rPr>
            </w:pPr>
            <w:r w:rsidRPr="00F30518">
              <w:rPr>
                <w:sz w:val="20"/>
                <w:szCs w:val="20"/>
              </w:rPr>
              <w:t>J</w:t>
            </w:r>
          </w:p>
        </w:tc>
        <w:tc>
          <w:tcPr>
            <w:tcW w:w="654" w:type="dxa"/>
          </w:tcPr>
          <w:p w14:paraId="6F638A17" w14:textId="77777777" w:rsidR="009130A3" w:rsidRPr="00F30518" w:rsidRDefault="009130A3" w:rsidP="00F30518">
            <w:pPr>
              <w:rPr>
                <w:sz w:val="20"/>
                <w:szCs w:val="20"/>
              </w:rPr>
            </w:pPr>
          </w:p>
        </w:tc>
        <w:tc>
          <w:tcPr>
            <w:tcW w:w="4467" w:type="dxa"/>
          </w:tcPr>
          <w:p w14:paraId="58B575E9" w14:textId="35848402" w:rsidR="009130A3" w:rsidRPr="00F30518" w:rsidRDefault="009130A3" w:rsidP="00F30518">
            <w:pPr>
              <w:rPr>
                <w:sz w:val="20"/>
                <w:szCs w:val="20"/>
              </w:rPr>
            </w:pPr>
            <w:r w:rsidRPr="00F30518">
              <w:rPr>
                <w:sz w:val="20"/>
                <w:szCs w:val="20"/>
              </w:rPr>
              <w:t>Propiedad de que la información sea accesible y utilizable por solicitud de una entidad autorizada</w:t>
            </w:r>
            <w:ins w:id="23" w:author="Microsoft Office User" w:date="2022-03-29T16:29:00Z">
              <w:r w:rsidR="0021605F">
                <w:rPr>
                  <w:sz w:val="20"/>
                  <w:szCs w:val="20"/>
                </w:rPr>
                <w:t>.</w:t>
              </w:r>
            </w:ins>
          </w:p>
          <w:p w14:paraId="447958AA" w14:textId="77777777" w:rsidR="009130A3" w:rsidRPr="00F30518" w:rsidRDefault="009130A3" w:rsidP="00F30518">
            <w:pPr>
              <w:rPr>
                <w:sz w:val="20"/>
                <w:szCs w:val="20"/>
              </w:rPr>
            </w:pPr>
          </w:p>
        </w:tc>
      </w:tr>
    </w:tbl>
    <w:p w14:paraId="2B468B3F" w14:textId="77777777" w:rsidR="0059034F" w:rsidRDefault="0059034F">
      <w:pPr>
        <w:rPr>
          <w:b/>
          <w:sz w:val="20"/>
          <w:szCs w:val="20"/>
        </w:rPr>
      </w:pPr>
    </w:p>
    <w:p w14:paraId="4C58AB01" w14:textId="77777777" w:rsidR="00B61882" w:rsidRDefault="00B61882" w:rsidP="000D668E">
      <w:p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4485"/>
          <w:tab w:val="left" w:pos="5445"/>
        </w:tabs>
        <w:ind w:left="284"/>
        <w:jc w:val="both"/>
        <w:rPr>
          <w:sz w:val="20"/>
          <w:szCs w:val="20"/>
        </w:rPr>
      </w:pPr>
    </w:p>
    <w:p w14:paraId="00A52B45" w14:textId="77777777" w:rsidR="006E25F0" w:rsidRDefault="00B61882" w:rsidP="00B61882">
      <w:pPr>
        <w:rPr>
          <w:b/>
          <w:u w:val="single"/>
        </w:rPr>
      </w:pPr>
      <w:r>
        <w:rPr>
          <w:b/>
          <w:u w:val="single"/>
        </w:rPr>
        <w:lastRenderedPageBreak/>
        <w:t>Solución</w:t>
      </w:r>
    </w:p>
    <w:p w14:paraId="5B79AABD" w14:textId="77777777" w:rsidR="00B61882" w:rsidRDefault="00B61882" w:rsidP="000D668E">
      <w:p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4485"/>
          <w:tab w:val="left" w:pos="5445"/>
        </w:tabs>
        <w:ind w:left="284"/>
        <w:jc w:val="both"/>
        <w:rPr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3374"/>
        <w:gridCol w:w="734"/>
        <w:gridCol w:w="718"/>
        <w:gridCol w:w="4432"/>
      </w:tblGrid>
      <w:tr w:rsidR="002302A7" w:rsidRPr="00F30518" w14:paraId="64D5C669" w14:textId="77777777" w:rsidTr="002302A7">
        <w:tc>
          <w:tcPr>
            <w:tcW w:w="704" w:type="dxa"/>
          </w:tcPr>
          <w:p w14:paraId="65980919" w14:textId="77777777" w:rsidR="002302A7" w:rsidRPr="00F30518" w:rsidRDefault="002302A7" w:rsidP="002302A7">
            <w:pPr>
              <w:pStyle w:val="Prrafodelista"/>
              <w:numPr>
                <w:ilvl w:val="0"/>
                <w:numId w:val="33"/>
              </w:numPr>
              <w:rPr>
                <w:sz w:val="20"/>
                <w:szCs w:val="20"/>
              </w:rPr>
            </w:pPr>
          </w:p>
        </w:tc>
        <w:tc>
          <w:tcPr>
            <w:tcW w:w="3374" w:type="dxa"/>
          </w:tcPr>
          <w:p w14:paraId="14A1F3BA" w14:textId="77777777" w:rsidR="002302A7" w:rsidRPr="00F30518" w:rsidRDefault="002302A7" w:rsidP="002302A7">
            <w:pPr>
              <w:rPr>
                <w:sz w:val="20"/>
                <w:szCs w:val="20"/>
              </w:rPr>
            </w:pPr>
            <w:r w:rsidRPr="00F30518">
              <w:rPr>
                <w:sz w:val="20"/>
                <w:szCs w:val="20"/>
              </w:rPr>
              <w:t>Confidencialidad</w:t>
            </w:r>
          </w:p>
          <w:p w14:paraId="240FF2C6" w14:textId="77777777" w:rsidR="002302A7" w:rsidRPr="00F30518" w:rsidRDefault="002302A7" w:rsidP="002302A7">
            <w:pPr>
              <w:rPr>
                <w:sz w:val="20"/>
                <w:szCs w:val="20"/>
              </w:rPr>
            </w:pPr>
          </w:p>
        </w:tc>
        <w:tc>
          <w:tcPr>
            <w:tcW w:w="734" w:type="dxa"/>
          </w:tcPr>
          <w:p w14:paraId="12E1655B" w14:textId="77777777" w:rsidR="002302A7" w:rsidRPr="00F30518" w:rsidRDefault="002302A7" w:rsidP="002302A7">
            <w:pPr>
              <w:rPr>
                <w:sz w:val="20"/>
                <w:szCs w:val="20"/>
              </w:rPr>
            </w:pPr>
            <w:r w:rsidRPr="00F30518">
              <w:rPr>
                <w:sz w:val="20"/>
                <w:szCs w:val="20"/>
              </w:rPr>
              <w:t>A</w:t>
            </w:r>
          </w:p>
        </w:tc>
        <w:tc>
          <w:tcPr>
            <w:tcW w:w="718" w:type="dxa"/>
          </w:tcPr>
          <w:p w14:paraId="6BFA1C36" w14:textId="77777777" w:rsidR="002302A7" w:rsidRPr="00F30518" w:rsidRDefault="002302A7" w:rsidP="002302A7">
            <w:pPr>
              <w:rPr>
                <w:color w:val="FF0000"/>
                <w:sz w:val="20"/>
                <w:szCs w:val="20"/>
              </w:rPr>
            </w:pPr>
            <w:r w:rsidRPr="00F30518">
              <w:rPr>
                <w:color w:val="FF0000"/>
                <w:sz w:val="20"/>
                <w:szCs w:val="20"/>
              </w:rPr>
              <w:t>8</w:t>
            </w:r>
          </w:p>
        </w:tc>
        <w:tc>
          <w:tcPr>
            <w:tcW w:w="4432" w:type="dxa"/>
          </w:tcPr>
          <w:p w14:paraId="751940BF" w14:textId="75087798" w:rsidR="002302A7" w:rsidRPr="00F30518" w:rsidRDefault="002302A7" w:rsidP="002302A7">
            <w:pPr>
              <w:rPr>
                <w:sz w:val="20"/>
                <w:szCs w:val="20"/>
              </w:rPr>
            </w:pPr>
            <w:r w:rsidRPr="00F30518">
              <w:rPr>
                <w:sz w:val="20"/>
                <w:szCs w:val="20"/>
              </w:rPr>
              <w:t>Decisión de asumir un riesgo</w:t>
            </w:r>
            <w:ins w:id="24" w:author="Microsoft Office User" w:date="2022-03-29T16:30:00Z">
              <w:r w:rsidR="0021605F">
                <w:rPr>
                  <w:sz w:val="20"/>
                  <w:szCs w:val="20"/>
                </w:rPr>
                <w:t>.</w:t>
              </w:r>
            </w:ins>
          </w:p>
        </w:tc>
      </w:tr>
      <w:tr w:rsidR="002302A7" w:rsidRPr="00F30518" w14:paraId="210AE6CD" w14:textId="77777777" w:rsidTr="002302A7">
        <w:tc>
          <w:tcPr>
            <w:tcW w:w="704" w:type="dxa"/>
          </w:tcPr>
          <w:p w14:paraId="7829A10D" w14:textId="77777777" w:rsidR="002302A7" w:rsidRPr="00F30518" w:rsidRDefault="002302A7" w:rsidP="002302A7">
            <w:pPr>
              <w:pStyle w:val="Prrafodelista"/>
              <w:numPr>
                <w:ilvl w:val="0"/>
                <w:numId w:val="33"/>
              </w:numPr>
              <w:rPr>
                <w:sz w:val="20"/>
                <w:szCs w:val="20"/>
              </w:rPr>
            </w:pPr>
          </w:p>
        </w:tc>
        <w:tc>
          <w:tcPr>
            <w:tcW w:w="3374" w:type="dxa"/>
          </w:tcPr>
          <w:p w14:paraId="70147A0A" w14:textId="110E84C7" w:rsidR="002302A7" w:rsidRPr="00F30518" w:rsidRDefault="002302A7" w:rsidP="002302A7">
            <w:pPr>
              <w:rPr>
                <w:sz w:val="20"/>
                <w:szCs w:val="20"/>
              </w:rPr>
            </w:pPr>
            <w:r w:rsidRPr="00F30518">
              <w:rPr>
                <w:sz w:val="20"/>
                <w:szCs w:val="20"/>
              </w:rPr>
              <w:t xml:space="preserve">Análisis de </w:t>
            </w:r>
            <w:del w:id="25" w:author="Microsoft Office User" w:date="2022-03-29T16:29:00Z">
              <w:r w:rsidRPr="00F30518" w:rsidDel="0021605F">
                <w:rPr>
                  <w:sz w:val="20"/>
                  <w:szCs w:val="20"/>
                </w:rPr>
                <w:delText>Riesgo</w:delText>
              </w:r>
            </w:del>
            <w:ins w:id="26" w:author="Microsoft Office User" w:date="2022-03-29T16:29:00Z">
              <w:r w:rsidR="0021605F">
                <w:rPr>
                  <w:sz w:val="20"/>
                  <w:szCs w:val="20"/>
                </w:rPr>
                <w:t>r</w:t>
              </w:r>
              <w:r w:rsidR="0021605F" w:rsidRPr="00F30518">
                <w:rPr>
                  <w:sz w:val="20"/>
                  <w:szCs w:val="20"/>
                </w:rPr>
                <w:t>iesgo</w:t>
              </w:r>
            </w:ins>
          </w:p>
          <w:p w14:paraId="5C9AB775" w14:textId="77777777" w:rsidR="002302A7" w:rsidRPr="00F30518" w:rsidRDefault="002302A7" w:rsidP="002302A7">
            <w:pPr>
              <w:pStyle w:val="Prrafodelista"/>
              <w:ind w:left="360"/>
              <w:rPr>
                <w:sz w:val="20"/>
                <w:szCs w:val="20"/>
              </w:rPr>
            </w:pPr>
          </w:p>
        </w:tc>
        <w:tc>
          <w:tcPr>
            <w:tcW w:w="734" w:type="dxa"/>
          </w:tcPr>
          <w:p w14:paraId="367CFE03" w14:textId="77777777" w:rsidR="002302A7" w:rsidRPr="00F30518" w:rsidRDefault="002302A7" w:rsidP="002302A7">
            <w:pPr>
              <w:rPr>
                <w:sz w:val="20"/>
                <w:szCs w:val="20"/>
              </w:rPr>
            </w:pPr>
            <w:r w:rsidRPr="00F30518">
              <w:rPr>
                <w:sz w:val="20"/>
                <w:szCs w:val="20"/>
              </w:rPr>
              <w:t>B</w:t>
            </w:r>
          </w:p>
        </w:tc>
        <w:tc>
          <w:tcPr>
            <w:tcW w:w="718" w:type="dxa"/>
          </w:tcPr>
          <w:p w14:paraId="74299240" w14:textId="77777777" w:rsidR="002302A7" w:rsidRPr="00F30518" w:rsidRDefault="002302A7" w:rsidP="002302A7">
            <w:pPr>
              <w:rPr>
                <w:color w:val="FF0000"/>
                <w:sz w:val="20"/>
                <w:szCs w:val="20"/>
              </w:rPr>
            </w:pPr>
            <w:r w:rsidRPr="00F30518">
              <w:rPr>
                <w:color w:val="FF0000"/>
                <w:sz w:val="20"/>
                <w:szCs w:val="20"/>
              </w:rPr>
              <w:t>3</w:t>
            </w:r>
          </w:p>
        </w:tc>
        <w:tc>
          <w:tcPr>
            <w:tcW w:w="4432" w:type="dxa"/>
          </w:tcPr>
          <w:p w14:paraId="79DCA74B" w14:textId="60E0EFFD" w:rsidR="002302A7" w:rsidRPr="00F30518" w:rsidRDefault="002302A7" w:rsidP="002302A7">
            <w:pPr>
              <w:rPr>
                <w:sz w:val="20"/>
                <w:szCs w:val="20"/>
              </w:rPr>
            </w:pPr>
            <w:r w:rsidRPr="00F30518">
              <w:rPr>
                <w:sz w:val="20"/>
                <w:szCs w:val="20"/>
              </w:rPr>
              <w:t>Proceso global de análisis y evaluación del riesgo</w:t>
            </w:r>
            <w:ins w:id="27" w:author="Microsoft Office User" w:date="2022-03-29T16:30:00Z">
              <w:r w:rsidR="0021605F">
                <w:rPr>
                  <w:sz w:val="20"/>
                  <w:szCs w:val="20"/>
                </w:rPr>
                <w:t>.</w:t>
              </w:r>
            </w:ins>
          </w:p>
        </w:tc>
      </w:tr>
      <w:tr w:rsidR="002302A7" w:rsidRPr="00F30518" w14:paraId="486033E1" w14:textId="77777777" w:rsidTr="002302A7">
        <w:tc>
          <w:tcPr>
            <w:tcW w:w="704" w:type="dxa"/>
          </w:tcPr>
          <w:p w14:paraId="3A45185F" w14:textId="77777777" w:rsidR="002302A7" w:rsidRPr="00F30518" w:rsidRDefault="002302A7" w:rsidP="002302A7">
            <w:pPr>
              <w:pStyle w:val="Prrafodelista"/>
              <w:numPr>
                <w:ilvl w:val="0"/>
                <w:numId w:val="33"/>
              </w:numPr>
              <w:rPr>
                <w:sz w:val="20"/>
                <w:szCs w:val="20"/>
              </w:rPr>
            </w:pPr>
          </w:p>
        </w:tc>
        <w:tc>
          <w:tcPr>
            <w:tcW w:w="3374" w:type="dxa"/>
          </w:tcPr>
          <w:p w14:paraId="07C4BC72" w14:textId="77777777" w:rsidR="002302A7" w:rsidRPr="00F30518" w:rsidRDefault="002302A7" w:rsidP="002302A7">
            <w:pPr>
              <w:rPr>
                <w:sz w:val="20"/>
                <w:szCs w:val="20"/>
              </w:rPr>
            </w:pPr>
            <w:r w:rsidRPr="00F30518">
              <w:rPr>
                <w:sz w:val="20"/>
                <w:szCs w:val="20"/>
              </w:rPr>
              <w:t xml:space="preserve">Valoración del riesgo </w:t>
            </w:r>
          </w:p>
          <w:p w14:paraId="217E2347" w14:textId="77777777" w:rsidR="002302A7" w:rsidRPr="00F30518" w:rsidRDefault="002302A7" w:rsidP="002302A7">
            <w:pPr>
              <w:rPr>
                <w:sz w:val="20"/>
                <w:szCs w:val="20"/>
              </w:rPr>
            </w:pPr>
          </w:p>
        </w:tc>
        <w:tc>
          <w:tcPr>
            <w:tcW w:w="734" w:type="dxa"/>
          </w:tcPr>
          <w:p w14:paraId="7F1C27AA" w14:textId="77777777" w:rsidR="002302A7" w:rsidRPr="00F30518" w:rsidRDefault="002302A7" w:rsidP="002302A7">
            <w:pPr>
              <w:rPr>
                <w:sz w:val="20"/>
                <w:szCs w:val="20"/>
              </w:rPr>
            </w:pPr>
            <w:r w:rsidRPr="00F30518">
              <w:rPr>
                <w:sz w:val="20"/>
                <w:szCs w:val="20"/>
              </w:rPr>
              <w:t>C</w:t>
            </w:r>
          </w:p>
        </w:tc>
        <w:tc>
          <w:tcPr>
            <w:tcW w:w="718" w:type="dxa"/>
          </w:tcPr>
          <w:p w14:paraId="762AB2E5" w14:textId="77777777" w:rsidR="002302A7" w:rsidRPr="00F30518" w:rsidRDefault="002302A7" w:rsidP="002302A7">
            <w:pPr>
              <w:rPr>
                <w:color w:val="FF0000"/>
                <w:sz w:val="20"/>
                <w:szCs w:val="20"/>
              </w:rPr>
            </w:pPr>
            <w:r w:rsidRPr="00F30518">
              <w:rPr>
                <w:color w:val="FF0000"/>
                <w:sz w:val="20"/>
                <w:szCs w:val="20"/>
              </w:rPr>
              <w:t>2</w:t>
            </w:r>
          </w:p>
        </w:tc>
        <w:tc>
          <w:tcPr>
            <w:tcW w:w="4432" w:type="dxa"/>
          </w:tcPr>
          <w:p w14:paraId="5F1DEB0F" w14:textId="30639ACC" w:rsidR="002302A7" w:rsidRPr="00F30518" w:rsidRDefault="002302A7" w:rsidP="002302A7">
            <w:pPr>
              <w:rPr>
                <w:sz w:val="20"/>
                <w:szCs w:val="20"/>
              </w:rPr>
            </w:pPr>
            <w:r w:rsidRPr="00F30518">
              <w:rPr>
                <w:sz w:val="20"/>
                <w:szCs w:val="20"/>
              </w:rPr>
              <w:t>Uso sistemático de la información para identificar las fuentes y estimar el riesgo</w:t>
            </w:r>
            <w:ins w:id="28" w:author="Microsoft Office User" w:date="2022-03-29T16:30:00Z">
              <w:r w:rsidR="0021605F">
                <w:rPr>
                  <w:sz w:val="20"/>
                  <w:szCs w:val="20"/>
                </w:rPr>
                <w:t>.</w:t>
              </w:r>
            </w:ins>
          </w:p>
          <w:p w14:paraId="19CF7FA2" w14:textId="77777777" w:rsidR="002302A7" w:rsidRPr="00F30518" w:rsidRDefault="002302A7" w:rsidP="002302A7">
            <w:pPr>
              <w:rPr>
                <w:sz w:val="20"/>
                <w:szCs w:val="20"/>
              </w:rPr>
            </w:pPr>
          </w:p>
        </w:tc>
      </w:tr>
      <w:tr w:rsidR="002302A7" w:rsidRPr="00F30518" w14:paraId="524DD326" w14:textId="77777777" w:rsidTr="002302A7">
        <w:tc>
          <w:tcPr>
            <w:tcW w:w="704" w:type="dxa"/>
          </w:tcPr>
          <w:p w14:paraId="2DB32A43" w14:textId="77777777" w:rsidR="002302A7" w:rsidRPr="00F30518" w:rsidRDefault="002302A7" w:rsidP="002302A7">
            <w:pPr>
              <w:pStyle w:val="Prrafodelista"/>
              <w:numPr>
                <w:ilvl w:val="0"/>
                <w:numId w:val="33"/>
              </w:numPr>
              <w:rPr>
                <w:sz w:val="20"/>
                <w:szCs w:val="20"/>
              </w:rPr>
            </w:pPr>
          </w:p>
        </w:tc>
        <w:tc>
          <w:tcPr>
            <w:tcW w:w="3374" w:type="dxa"/>
          </w:tcPr>
          <w:p w14:paraId="4D6918EB" w14:textId="77777777" w:rsidR="002302A7" w:rsidRPr="00F30518" w:rsidRDefault="002302A7" w:rsidP="002302A7">
            <w:pPr>
              <w:rPr>
                <w:sz w:val="20"/>
                <w:szCs w:val="20"/>
              </w:rPr>
            </w:pPr>
            <w:r w:rsidRPr="00F30518">
              <w:rPr>
                <w:sz w:val="20"/>
                <w:szCs w:val="20"/>
              </w:rPr>
              <w:t>Integridad</w:t>
            </w:r>
          </w:p>
        </w:tc>
        <w:tc>
          <w:tcPr>
            <w:tcW w:w="734" w:type="dxa"/>
          </w:tcPr>
          <w:p w14:paraId="53EDBB46" w14:textId="77777777" w:rsidR="002302A7" w:rsidRPr="00F30518" w:rsidRDefault="002302A7" w:rsidP="002302A7">
            <w:pPr>
              <w:rPr>
                <w:sz w:val="20"/>
                <w:szCs w:val="20"/>
              </w:rPr>
            </w:pPr>
            <w:r w:rsidRPr="00F30518">
              <w:rPr>
                <w:sz w:val="20"/>
                <w:szCs w:val="20"/>
              </w:rPr>
              <w:t>D</w:t>
            </w:r>
          </w:p>
        </w:tc>
        <w:tc>
          <w:tcPr>
            <w:tcW w:w="718" w:type="dxa"/>
          </w:tcPr>
          <w:p w14:paraId="62364658" w14:textId="77777777" w:rsidR="002302A7" w:rsidRPr="00F30518" w:rsidRDefault="002302A7" w:rsidP="002302A7">
            <w:pPr>
              <w:rPr>
                <w:color w:val="FF0000"/>
                <w:sz w:val="20"/>
                <w:szCs w:val="20"/>
              </w:rPr>
            </w:pPr>
            <w:r w:rsidRPr="00F30518">
              <w:rPr>
                <w:color w:val="FF0000"/>
                <w:sz w:val="20"/>
                <w:szCs w:val="20"/>
              </w:rPr>
              <w:t>9</w:t>
            </w:r>
          </w:p>
        </w:tc>
        <w:tc>
          <w:tcPr>
            <w:tcW w:w="4432" w:type="dxa"/>
          </w:tcPr>
          <w:p w14:paraId="5735769C" w14:textId="4D2CB94C" w:rsidR="002302A7" w:rsidRPr="00F30518" w:rsidRDefault="002302A7" w:rsidP="002302A7">
            <w:pPr>
              <w:rPr>
                <w:sz w:val="20"/>
                <w:szCs w:val="20"/>
              </w:rPr>
            </w:pPr>
            <w:r w:rsidRPr="00F30518">
              <w:rPr>
                <w:sz w:val="20"/>
                <w:szCs w:val="20"/>
              </w:rPr>
              <w:t>Proceso de comparar el riesgo estimado contra criterio de riesgo dado</w:t>
            </w:r>
            <w:del w:id="29" w:author="Microsoft Office User" w:date="2022-03-29T16:30:00Z">
              <w:r w:rsidRPr="00F30518" w:rsidDel="0021605F">
                <w:rPr>
                  <w:sz w:val="20"/>
                  <w:szCs w:val="20"/>
                </w:rPr>
                <w:delText>s</w:delText>
              </w:r>
            </w:del>
            <w:r w:rsidRPr="00F30518">
              <w:rPr>
                <w:sz w:val="20"/>
                <w:szCs w:val="20"/>
              </w:rPr>
              <w:t>, para determinar la importancia del riesgo</w:t>
            </w:r>
            <w:ins w:id="30" w:author="Microsoft Office User" w:date="2022-03-29T16:31:00Z">
              <w:r w:rsidR="0021605F">
                <w:rPr>
                  <w:sz w:val="20"/>
                  <w:szCs w:val="20"/>
                </w:rPr>
                <w:t>.</w:t>
              </w:r>
            </w:ins>
          </w:p>
          <w:p w14:paraId="391413F1" w14:textId="77777777" w:rsidR="002302A7" w:rsidRPr="00F30518" w:rsidRDefault="002302A7" w:rsidP="002302A7">
            <w:pPr>
              <w:rPr>
                <w:sz w:val="20"/>
                <w:szCs w:val="20"/>
              </w:rPr>
            </w:pPr>
          </w:p>
        </w:tc>
      </w:tr>
      <w:tr w:rsidR="002302A7" w:rsidRPr="00F30518" w14:paraId="5CC4F524" w14:textId="77777777" w:rsidTr="002302A7">
        <w:tc>
          <w:tcPr>
            <w:tcW w:w="704" w:type="dxa"/>
          </w:tcPr>
          <w:p w14:paraId="0EAA4767" w14:textId="77777777" w:rsidR="002302A7" w:rsidRPr="00F30518" w:rsidRDefault="002302A7" w:rsidP="002302A7">
            <w:pPr>
              <w:pStyle w:val="Prrafodelista"/>
              <w:numPr>
                <w:ilvl w:val="0"/>
                <w:numId w:val="33"/>
              </w:numPr>
              <w:rPr>
                <w:sz w:val="20"/>
                <w:szCs w:val="20"/>
              </w:rPr>
            </w:pPr>
          </w:p>
        </w:tc>
        <w:tc>
          <w:tcPr>
            <w:tcW w:w="3374" w:type="dxa"/>
          </w:tcPr>
          <w:p w14:paraId="3581F1CA" w14:textId="77777777" w:rsidR="002302A7" w:rsidRPr="00F30518" w:rsidRDefault="002302A7" w:rsidP="002302A7">
            <w:pPr>
              <w:rPr>
                <w:sz w:val="20"/>
                <w:szCs w:val="20"/>
              </w:rPr>
            </w:pPr>
            <w:r w:rsidRPr="00F30518">
              <w:rPr>
                <w:sz w:val="20"/>
                <w:szCs w:val="20"/>
              </w:rPr>
              <w:t>Riesgo residual</w:t>
            </w:r>
          </w:p>
        </w:tc>
        <w:tc>
          <w:tcPr>
            <w:tcW w:w="734" w:type="dxa"/>
          </w:tcPr>
          <w:p w14:paraId="5525B523" w14:textId="77777777" w:rsidR="002302A7" w:rsidRPr="00F30518" w:rsidRDefault="002302A7" w:rsidP="002302A7">
            <w:pPr>
              <w:rPr>
                <w:sz w:val="20"/>
                <w:szCs w:val="20"/>
              </w:rPr>
            </w:pPr>
            <w:r w:rsidRPr="00F30518">
              <w:rPr>
                <w:sz w:val="20"/>
                <w:szCs w:val="20"/>
              </w:rPr>
              <w:t>E</w:t>
            </w:r>
          </w:p>
        </w:tc>
        <w:tc>
          <w:tcPr>
            <w:tcW w:w="718" w:type="dxa"/>
          </w:tcPr>
          <w:p w14:paraId="22A2E8FE" w14:textId="77777777" w:rsidR="002302A7" w:rsidRPr="00F30518" w:rsidRDefault="002302A7" w:rsidP="002302A7">
            <w:pPr>
              <w:rPr>
                <w:color w:val="FF0000"/>
                <w:sz w:val="20"/>
                <w:szCs w:val="20"/>
              </w:rPr>
            </w:pPr>
            <w:r w:rsidRPr="00F30518"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4432" w:type="dxa"/>
          </w:tcPr>
          <w:p w14:paraId="5ED1139D" w14:textId="47CD6A48" w:rsidR="002302A7" w:rsidRPr="00F30518" w:rsidRDefault="002302A7" w:rsidP="002302A7">
            <w:pPr>
              <w:rPr>
                <w:sz w:val="20"/>
                <w:szCs w:val="20"/>
              </w:rPr>
            </w:pPr>
            <w:r w:rsidRPr="00F30518">
              <w:rPr>
                <w:sz w:val="20"/>
                <w:szCs w:val="20"/>
              </w:rPr>
              <w:t>Propiedad que determina que la información no esté disponible ni se divulgue a individuos, entidades o procesos no autorizados</w:t>
            </w:r>
            <w:ins w:id="31" w:author="Microsoft Office User" w:date="2022-03-29T16:31:00Z">
              <w:r w:rsidR="0021605F">
                <w:rPr>
                  <w:sz w:val="20"/>
                  <w:szCs w:val="20"/>
                </w:rPr>
                <w:t>.</w:t>
              </w:r>
            </w:ins>
            <w:r w:rsidRPr="00F30518">
              <w:rPr>
                <w:sz w:val="20"/>
                <w:szCs w:val="20"/>
              </w:rPr>
              <w:t xml:space="preserve"> </w:t>
            </w:r>
          </w:p>
          <w:p w14:paraId="15EA68D8" w14:textId="77777777" w:rsidR="002302A7" w:rsidRPr="00F30518" w:rsidRDefault="002302A7" w:rsidP="002302A7">
            <w:pPr>
              <w:rPr>
                <w:sz w:val="20"/>
                <w:szCs w:val="20"/>
              </w:rPr>
            </w:pPr>
          </w:p>
        </w:tc>
      </w:tr>
      <w:tr w:rsidR="002302A7" w:rsidRPr="00F30518" w14:paraId="5F91EF58" w14:textId="77777777" w:rsidTr="002302A7">
        <w:tc>
          <w:tcPr>
            <w:tcW w:w="704" w:type="dxa"/>
          </w:tcPr>
          <w:p w14:paraId="0AFD5BA5" w14:textId="77777777" w:rsidR="002302A7" w:rsidRPr="00F30518" w:rsidRDefault="002302A7" w:rsidP="002302A7">
            <w:pPr>
              <w:pStyle w:val="Prrafodelista"/>
              <w:numPr>
                <w:ilvl w:val="0"/>
                <w:numId w:val="33"/>
              </w:numPr>
              <w:rPr>
                <w:sz w:val="20"/>
                <w:szCs w:val="20"/>
              </w:rPr>
            </w:pPr>
          </w:p>
        </w:tc>
        <w:tc>
          <w:tcPr>
            <w:tcW w:w="3374" w:type="dxa"/>
          </w:tcPr>
          <w:p w14:paraId="34B17C32" w14:textId="77777777" w:rsidR="002302A7" w:rsidRPr="00F30518" w:rsidRDefault="002302A7" w:rsidP="002302A7">
            <w:pPr>
              <w:rPr>
                <w:sz w:val="20"/>
                <w:szCs w:val="20"/>
              </w:rPr>
            </w:pPr>
            <w:r w:rsidRPr="00F30518">
              <w:rPr>
                <w:sz w:val="20"/>
                <w:szCs w:val="20"/>
              </w:rPr>
              <w:t>Gestión del riesgo</w:t>
            </w:r>
          </w:p>
        </w:tc>
        <w:tc>
          <w:tcPr>
            <w:tcW w:w="734" w:type="dxa"/>
          </w:tcPr>
          <w:p w14:paraId="17F646EF" w14:textId="77777777" w:rsidR="002302A7" w:rsidRPr="00F30518" w:rsidRDefault="002302A7" w:rsidP="002302A7">
            <w:pPr>
              <w:rPr>
                <w:sz w:val="20"/>
                <w:szCs w:val="20"/>
              </w:rPr>
            </w:pPr>
            <w:r w:rsidRPr="00F30518">
              <w:rPr>
                <w:sz w:val="20"/>
                <w:szCs w:val="20"/>
              </w:rPr>
              <w:t>F</w:t>
            </w:r>
          </w:p>
        </w:tc>
        <w:tc>
          <w:tcPr>
            <w:tcW w:w="718" w:type="dxa"/>
          </w:tcPr>
          <w:p w14:paraId="5E0BFE36" w14:textId="77777777" w:rsidR="002302A7" w:rsidRPr="00F30518" w:rsidRDefault="002302A7" w:rsidP="002302A7">
            <w:pPr>
              <w:rPr>
                <w:color w:val="FF0000"/>
                <w:sz w:val="20"/>
                <w:szCs w:val="20"/>
              </w:rPr>
            </w:pPr>
            <w:r w:rsidRPr="00F30518">
              <w:rPr>
                <w:color w:val="FF0000"/>
                <w:sz w:val="20"/>
                <w:szCs w:val="20"/>
              </w:rPr>
              <w:t>10</w:t>
            </w:r>
          </w:p>
        </w:tc>
        <w:tc>
          <w:tcPr>
            <w:tcW w:w="4432" w:type="dxa"/>
          </w:tcPr>
          <w:p w14:paraId="0D245116" w14:textId="2E73258C" w:rsidR="002302A7" w:rsidRPr="00F30518" w:rsidRDefault="002302A7" w:rsidP="002302A7">
            <w:pPr>
              <w:rPr>
                <w:sz w:val="20"/>
                <w:szCs w:val="20"/>
              </w:rPr>
            </w:pPr>
            <w:r w:rsidRPr="00F30518">
              <w:rPr>
                <w:sz w:val="20"/>
                <w:szCs w:val="20"/>
              </w:rPr>
              <w:t>Proceso de selección e implementación de medidas para modificar el riesgo</w:t>
            </w:r>
            <w:ins w:id="32" w:author="Microsoft Office User" w:date="2022-03-29T16:31:00Z">
              <w:r w:rsidR="0021605F">
                <w:rPr>
                  <w:sz w:val="20"/>
                  <w:szCs w:val="20"/>
                </w:rPr>
                <w:t>.</w:t>
              </w:r>
            </w:ins>
          </w:p>
          <w:p w14:paraId="454768F2" w14:textId="77777777" w:rsidR="002302A7" w:rsidRPr="00F30518" w:rsidRDefault="002302A7" w:rsidP="002302A7">
            <w:pPr>
              <w:rPr>
                <w:sz w:val="20"/>
                <w:szCs w:val="20"/>
              </w:rPr>
            </w:pPr>
          </w:p>
        </w:tc>
      </w:tr>
      <w:tr w:rsidR="002302A7" w:rsidRPr="00F30518" w14:paraId="0EC5E2C4" w14:textId="77777777" w:rsidTr="002302A7">
        <w:tc>
          <w:tcPr>
            <w:tcW w:w="704" w:type="dxa"/>
          </w:tcPr>
          <w:p w14:paraId="7C97DE3A" w14:textId="77777777" w:rsidR="002302A7" w:rsidRPr="00F30518" w:rsidRDefault="002302A7" w:rsidP="002302A7">
            <w:pPr>
              <w:pStyle w:val="Prrafodelista"/>
              <w:numPr>
                <w:ilvl w:val="0"/>
                <w:numId w:val="33"/>
              </w:numPr>
              <w:rPr>
                <w:sz w:val="20"/>
                <w:szCs w:val="20"/>
              </w:rPr>
            </w:pPr>
          </w:p>
        </w:tc>
        <w:tc>
          <w:tcPr>
            <w:tcW w:w="3374" w:type="dxa"/>
          </w:tcPr>
          <w:p w14:paraId="69356069" w14:textId="77777777" w:rsidR="002302A7" w:rsidRPr="00F30518" w:rsidRDefault="002302A7" w:rsidP="002302A7">
            <w:pPr>
              <w:rPr>
                <w:sz w:val="20"/>
                <w:szCs w:val="20"/>
              </w:rPr>
            </w:pPr>
            <w:r w:rsidRPr="00F30518">
              <w:rPr>
                <w:sz w:val="20"/>
                <w:szCs w:val="20"/>
              </w:rPr>
              <w:t>Disponibilidad</w:t>
            </w:r>
          </w:p>
        </w:tc>
        <w:tc>
          <w:tcPr>
            <w:tcW w:w="734" w:type="dxa"/>
          </w:tcPr>
          <w:p w14:paraId="3FC09A66" w14:textId="77777777" w:rsidR="002302A7" w:rsidRPr="00F30518" w:rsidRDefault="002302A7" w:rsidP="002302A7">
            <w:pPr>
              <w:rPr>
                <w:sz w:val="20"/>
                <w:szCs w:val="20"/>
              </w:rPr>
            </w:pPr>
            <w:r w:rsidRPr="00F30518">
              <w:rPr>
                <w:sz w:val="20"/>
                <w:szCs w:val="20"/>
              </w:rPr>
              <w:t>G</w:t>
            </w:r>
          </w:p>
        </w:tc>
        <w:tc>
          <w:tcPr>
            <w:tcW w:w="718" w:type="dxa"/>
          </w:tcPr>
          <w:p w14:paraId="5AF0175D" w14:textId="77777777" w:rsidR="002302A7" w:rsidRPr="00F30518" w:rsidRDefault="002302A7" w:rsidP="002302A7">
            <w:pPr>
              <w:rPr>
                <w:color w:val="FF0000"/>
                <w:sz w:val="20"/>
                <w:szCs w:val="20"/>
              </w:rPr>
            </w:pPr>
            <w:r w:rsidRPr="00F30518">
              <w:rPr>
                <w:color w:val="FF0000"/>
                <w:sz w:val="20"/>
                <w:szCs w:val="20"/>
              </w:rPr>
              <w:t>5</w:t>
            </w:r>
          </w:p>
        </w:tc>
        <w:tc>
          <w:tcPr>
            <w:tcW w:w="4432" w:type="dxa"/>
          </w:tcPr>
          <w:p w14:paraId="47BD4298" w14:textId="657F505D" w:rsidR="002302A7" w:rsidRPr="00F30518" w:rsidRDefault="002302A7" w:rsidP="002302A7">
            <w:pPr>
              <w:rPr>
                <w:sz w:val="20"/>
                <w:szCs w:val="20"/>
              </w:rPr>
            </w:pPr>
            <w:r w:rsidRPr="00F30518">
              <w:rPr>
                <w:sz w:val="20"/>
                <w:szCs w:val="20"/>
              </w:rPr>
              <w:t>Nivel restante de riesgo después de que se ha</w:t>
            </w:r>
            <w:ins w:id="33" w:author="Microsoft Office User" w:date="2022-03-29T16:31:00Z">
              <w:r w:rsidR="0021605F">
                <w:rPr>
                  <w:sz w:val="20"/>
                  <w:szCs w:val="20"/>
                </w:rPr>
                <w:t>n</w:t>
              </w:r>
            </w:ins>
            <w:r w:rsidRPr="00F30518">
              <w:rPr>
                <w:sz w:val="20"/>
                <w:szCs w:val="20"/>
              </w:rPr>
              <w:t xml:space="preserve"> tomado medidas de tratamiento de</w:t>
            </w:r>
            <w:ins w:id="34" w:author="Microsoft Office User" w:date="2022-03-29T16:31:00Z">
              <w:r w:rsidR="0021605F">
                <w:rPr>
                  <w:sz w:val="20"/>
                  <w:szCs w:val="20"/>
                </w:rPr>
                <w:t>l</w:t>
              </w:r>
            </w:ins>
            <w:r w:rsidRPr="00F30518">
              <w:rPr>
                <w:sz w:val="20"/>
                <w:szCs w:val="20"/>
              </w:rPr>
              <w:t xml:space="preserve"> riesgo</w:t>
            </w:r>
            <w:ins w:id="35" w:author="Microsoft Office User" w:date="2022-03-29T16:31:00Z">
              <w:r w:rsidR="0021605F">
                <w:rPr>
                  <w:sz w:val="20"/>
                  <w:szCs w:val="20"/>
                </w:rPr>
                <w:t>.</w:t>
              </w:r>
            </w:ins>
          </w:p>
          <w:p w14:paraId="42B0AC11" w14:textId="77777777" w:rsidR="002302A7" w:rsidRPr="00F30518" w:rsidRDefault="002302A7" w:rsidP="002302A7">
            <w:pPr>
              <w:rPr>
                <w:sz w:val="20"/>
                <w:szCs w:val="20"/>
              </w:rPr>
            </w:pPr>
          </w:p>
        </w:tc>
      </w:tr>
      <w:tr w:rsidR="002302A7" w:rsidRPr="00F30518" w14:paraId="3587B4F7" w14:textId="77777777" w:rsidTr="002302A7">
        <w:tc>
          <w:tcPr>
            <w:tcW w:w="704" w:type="dxa"/>
          </w:tcPr>
          <w:p w14:paraId="589943D5" w14:textId="77777777" w:rsidR="002302A7" w:rsidRPr="00F30518" w:rsidRDefault="002302A7" w:rsidP="002302A7">
            <w:pPr>
              <w:pStyle w:val="Prrafodelista"/>
              <w:numPr>
                <w:ilvl w:val="0"/>
                <w:numId w:val="33"/>
              </w:numPr>
              <w:rPr>
                <w:sz w:val="20"/>
                <w:szCs w:val="20"/>
              </w:rPr>
            </w:pPr>
          </w:p>
        </w:tc>
        <w:tc>
          <w:tcPr>
            <w:tcW w:w="3374" w:type="dxa"/>
          </w:tcPr>
          <w:p w14:paraId="0ACC18ED" w14:textId="19727629" w:rsidR="002302A7" w:rsidRPr="00F30518" w:rsidRDefault="00222AAB" w:rsidP="002302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2302A7" w:rsidRPr="00F30518">
              <w:rPr>
                <w:sz w:val="20"/>
                <w:szCs w:val="20"/>
              </w:rPr>
              <w:t>ceptación del riesgo</w:t>
            </w:r>
          </w:p>
        </w:tc>
        <w:tc>
          <w:tcPr>
            <w:tcW w:w="734" w:type="dxa"/>
          </w:tcPr>
          <w:p w14:paraId="52E4E7B5" w14:textId="77777777" w:rsidR="002302A7" w:rsidRPr="00F30518" w:rsidRDefault="002302A7" w:rsidP="002302A7">
            <w:pPr>
              <w:rPr>
                <w:sz w:val="20"/>
                <w:szCs w:val="20"/>
              </w:rPr>
            </w:pPr>
            <w:r w:rsidRPr="00F30518">
              <w:rPr>
                <w:sz w:val="20"/>
                <w:szCs w:val="20"/>
              </w:rPr>
              <w:t>H</w:t>
            </w:r>
          </w:p>
        </w:tc>
        <w:tc>
          <w:tcPr>
            <w:tcW w:w="718" w:type="dxa"/>
          </w:tcPr>
          <w:p w14:paraId="3299D9A8" w14:textId="77777777" w:rsidR="002302A7" w:rsidRPr="00F30518" w:rsidRDefault="002302A7" w:rsidP="002302A7">
            <w:pPr>
              <w:rPr>
                <w:color w:val="FF0000"/>
                <w:sz w:val="20"/>
                <w:szCs w:val="20"/>
              </w:rPr>
            </w:pPr>
            <w:r w:rsidRPr="00F30518">
              <w:rPr>
                <w:color w:val="FF0000"/>
                <w:sz w:val="20"/>
                <w:szCs w:val="20"/>
              </w:rPr>
              <w:t>6</w:t>
            </w:r>
          </w:p>
        </w:tc>
        <w:tc>
          <w:tcPr>
            <w:tcW w:w="4432" w:type="dxa"/>
          </w:tcPr>
          <w:p w14:paraId="533FBFC5" w14:textId="603AE0AA" w:rsidR="002302A7" w:rsidRPr="00F30518" w:rsidRDefault="002302A7" w:rsidP="002302A7">
            <w:pPr>
              <w:rPr>
                <w:sz w:val="20"/>
                <w:szCs w:val="20"/>
              </w:rPr>
            </w:pPr>
            <w:r w:rsidRPr="00F30518">
              <w:rPr>
                <w:sz w:val="20"/>
                <w:szCs w:val="20"/>
              </w:rPr>
              <w:t>Actividades coordinadas para dirigir y controlar una organización en relación con el riesgo</w:t>
            </w:r>
            <w:ins w:id="36" w:author="Microsoft Office User" w:date="2022-03-29T16:31:00Z">
              <w:r w:rsidR="0021605F">
                <w:rPr>
                  <w:sz w:val="20"/>
                  <w:szCs w:val="20"/>
                </w:rPr>
                <w:t>.</w:t>
              </w:r>
            </w:ins>
          </w:p>
          <w:p w14:paraId="4FACDC2E" w14:textId="77777777" w:rsidR="002302A7" w:rsidRPr="00F30518" w:rsidRDefault="002302A7" w:rsidP="002302A7">
            <w:pPr>
              <w:rPr>
                <w:sz w:val="20"/>
                <w:szCs w:val="20"/>
              </w:rPr>
            </w:pPr>
          </w:p>
        </w:tc>
      </w:tr>
      <w:tr w:rsidR="002302A7" w:rsidRPr="00F30518" w14:paraId="38B59249" w14:textId="77777777" w:rsidTr="002302A7">
        <w:tc>
          <w:tcPr>
            <w:tcW w:w="704" w:type="dxa"/>
          </w:tcPr>
          <w:p w14:paraId="323642EB" w14:textId="77777777" w:rsidR="002302A7" w:rsidRPr="00F30518" w:rsidRDefault="002302A7" w:rsidP="002302A7">
            <w:pPr>
              <w:pStyle w:val="Prrafodelista"/>
              <w:numPr>
                <w:ilvl w:val="0"/>
                <w:numId w:val="33"/>
              </w:numPr>
              <w:rPr>
                <w:sz w:val="20"/>
                <w:szCs w:val="20"/>
              </w:rPr>
            </w:pPr>
          </w:p>
        </w:tc>
        <w:tc>
          <w:tcPr>
            <w:tcW w:w="3374" w:type="dxa"/>
          </w:tcPr>
          <w:p w14:paraId="66B20D62" w14:textId="77777777" w:rsidR="002302A7" w:rsidRPr="00F30518" w:rsidRDefault="002302A7" w:rsidP="002302A7">
            <w:pPr>
              <w:rPr>
                <w:sz w:val="20"/>
                <w:szCs w:val="20"/>
              </w:rPr>
            </w:pPr>
            <w:r w:rsidRPr="00F30518">
              <w:rPr>
                <w:sz w:val="20"/>
                <w:szCs w:val="20"/>
              </w:rPr>
              <w:t xml:space="preserve">Evaluación del riesgo  </w:t>
            </w:r>
          </w:p>
        </w:tc>
        <w:tc>
          <w:tcPr>
            <w:tcW w:w="734" w:type="dxa"/>
          </w:tcPr>
          <w:p w14:paraId="57B8448A" w14:textId="77777777" w:rsidR="002302A7" w:rsidRPr="00F30518" w:rsidRDefault="002302A7" w:rsidP="002302A7">
            <w:pPr>
              <w:rPr>
                <w:sz w:val="20"/>
                <w:szCs w:val="20"/>
              </w:rPr>
            </w:pPr>
            <w:r w:rsidRPr="00F30518">
              <w:rPr>
                <w:sz w:val="20"/>
                <w:szCs w:val="20"/>
              </w:rPr>
              <w:t>I</w:t>
            </w:r>
          </w:p>
        </w:tc>
        <w:tc>
          <w:tcPr>
            <w:tcW w:w="718" w:type="dxa"/>
          </w:tcPr>
          <w:p w14:paraId="532A371A" w14:textId="77777777" w:rsidR="002302A7" w:rsidRPr="00F30518" w:rsidRDefault="002302A7" w:rsidP="002302A7">
            <w:pPr>
              <w:rPr>
                <w:color w:val="FF0000"/>
                <w:sz w:val="20"/>
                <w:szCs w:val="20"/>
              </w:rPr>
            </w:pPr>
            <w:r w:rsidRPr="00F30518">
              <w:rPr>
                <w:color w:val="FF0000"/>
                <w:sz w:val="20"/>
                <w:szCs w:val="20"/>
              </w:rPr>
              <w:t>4</w:t>
            </w:r>
          </w:p>
        </w:tc>
        <w:tc>
          <w:tcPr>
            <w:tcW w:w="4432" w:type="dxa"/>
          </w:tcPr>
          <w:p w14:paraId="1590B98A" w14:textId="4DC9D4A4" w:rsidR="002302A7" w:rsidRPr="00F30518" w:rsidRDefault="002302A7" w:rsidP="002302A7">
            <w:pPr>
              <w:rPr>
                <w:sz w:val="20"/>
                <w:szCs w:val="20"/>
              </w:rPr>
            </w:pPr>
            <w:r w:rsidRPr="00F30518">
              <w:rPr>
                <w:sz w:val="20"/>
                <w:szCs w:val="20"/>
              </w:rPr>
              <w:t>Propiedad de salvaguardar la exactitud y estado completo de los activos</w:t>
            </w:r>
            <w:ins w:id="37" w:author="Microsoft Office User" w:date="2022-03-29T16:31:00Z">
              <w:r w:rsidR="0021605F">
                <w:rPr>
                  <w:sz w:val="20"/>
                  <w:szCs w:val="20"/>
                </w:rPr>
                <w:t>.</w:t>
              </w:r>
            </w:ins>
          </w:p>
          <w:p w14:paraId="6C2A957B" w14:textId="77777777" w:rsidR="002302A7" w:rsidRPr="00F30518" w:rsidRDefault="002302A7" w:rsidP="002302A7">
            <w:pPr>
              <w:rPr>
                <w:sz w:val="20"/>
                <w:szCs w:val="20"/>
              </w:rPr>
            </w:pPr>
          </w:p>
        </w:tc>
      </w:tr>
      <w:tr w:rsidR="002302A7" w:rsidRPr="00F30518" w14:paraId="3512B5ED" w14:textId="77777777" w:rsidTr="002302A7">
        <w:tc>
          <w:tcPr>
            <w:tcW w:w="704" w:type="dxa"/>
          </w:tcPr>
          <w:p w14:paraId="28B9C513" w14:textId="77777777" w:rsidR="002302A7" w:rsidRPr="00F30518" w:rsidRDefault="002302A7" w:rsidP="002302A7">
            <w:pPr>
              <w:pStyle w:val="Prrafodelista"/>
              <w:numPr>
                <w:ilvl w:val="0"/>
                <w:numId w:val="33"/>
              </w:numPr>
              <w:rPr>
                <w:sz w:val="20"/>
                <w:szCs w:val="20"/>
              </w:rPr>
            </w:pPr>
          </w:p>
        </w:tc>
        <w:tc>
          <w:tcPr>
            <w:tcW w:w="3374" w:type="dxa"/>
          </w:tcPr>
          <w:p w14:paraId="79CA3979" w14:textId="77777777" w:rsidR="002302A7" w:rsidRPr="00F30518" w:rsidRDefault="002302A7" w:rsidP="002302A7">
            <w:pPr>
              <w:rPr>
                <w:sz w:val="20"/>
                <w:szCs w:val="20"/>
              </w:rPr>
            </w:pPr>
            <w:r w:rsidRPr="00F30518">
              <w:rPr>
                <w:sz w:val="20"/>
                <w:szCs w:val="20"/>
              </w:rPr>
              <w:t>Tratamiento del riesgo</w:t>
            </w:r>
          </w:p>
        </w:tc>
        <w:tc>
          <w:tcPr>
            <w:tcW w:w="734" w:type="dxa"/>
          </w:tcPr>
          <w:p w14:paraId="5E0BD369" w14:textId="77777777" w:rsidR="002302A7" w:rsidRPr="00F30518" w:rsidRDefault="002302A7" w:rsidP="002302A7">
            <w:pPr>
              <w:rPr>
                <w:sz w:val="20"/>
                <w:szCs w:val="20"/>
              </w:rPr>
            </w:pPr>
            <w:r w:rsidRPr="00F30518">
              <w:rPr>
                <w:sz w:val="20"/>
                <w:szCs w:val="20"/>
              </w:rPr>
              <w:t>J</w:t>
            </w:r>
          </w:p>
        </w:tc>
        <w:tc>
          <w:tcPr>
            <w:tcW w:w="718" w:type="dxa"/>
          </w:tcPr>
          <w:p w14:paraId="06BA581D" w14:textId="77777777" w:rsidR="002302A7" w:rsidRPr="00F30518" w:rsidRDefault="002302A7" w:rsidP="002302A7">
            <w:pPr>
              <w:rPr>
                <w:color w:val="FF0000"/>
                <w:sz w:val="20"/>
                <w:szCs w:val="20"/>
              </w:rPr>
            </w:pPr>
            <w:r w:rsidRPr="00F30518">
              <w:rPr>
                <w:color w:val="FF0000"/>
                <w:sz w:val="20"/>
                <w:szCs w:val="20"/>
              </w:rPr>
              <w:t>7</w:t>
            </w:r>
          </w:p>
        </w:tc>
        <w:tc>
          <w:tcPr>
            <w:tcW w:w="4432" w:type="dxa"/>
          </w:tcPr>
          <w:p w14:paraId="35D2F267" w14:textId="52EF6D38" w:rsidR="002302A7" w:rsidRPr="00F30518" w:rsidRDefault="002302A7" w:rsidP="002302A7">
            <w:pPr>
              <w:rPr>
                <w:sz w:val="20"/>
                <w:szCs w:val="20"/>
              </w:rPr>
            </w:pPr>
            <w:r w:rsidRPr="00F30518">
              <w:rPr>
                <w:sz w:val="20"/>
                <w:szCs w:val="20"/>
              </w:rPr>
              <w:t>Propiedad de que la información sea accesible y utilizable por solicitud de una entidad autorizada</w:t>
            </w:r>
            <w:ins w:id="38" w:author="Microsoft Office User" w:date="2022-03-29T16:31:00Z">
              <w:r w:rsidR="0021605F">
                <w:rPr>
                  <w:sz w:val="20"/>
                  <w:szCs w:val="20"/>
                </w:rPr>
                <w:t>.</w:t>
              </w:r>
            </w:ins>
          </w:p>
          <w:p w14:paraId="78AA3726" w14:textId="77777777" w:rsidR="002302A7" w:rsidRPr="00F30518" w:rsidRDefault="002302A7" w:rsidP="002302A7">
            <w:pPr>
              <w:rPr>
                <w:sz w:val="20"/>
                <w:szCs w:val="20"/>
              </w:rPr>
            </w:pPr>
          </w:p>
        </w:tc>
      </w:tr>
    </w:tbl>
    <w:p w14:paraId="29DA0829" w14:textId="77777777" w:rsidR="00B61882" w:rsidRDefault="00B61882" w:rsidP="000D668E">
      <w:p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4485"/>
          <w:tab w:val="left" w:pos="5445"/>
        </w:tabs>
        <w:ind w:left="284"/>
        <w:jc w:val="both"/>
        <w:rPr>
          <w:sz w:val="20"/>
          <w:szCs w:val="20"/>
        </w:rPr>
      </w:pPr>
    </w:p>
    <w:p w14:paraId="2C77D62D" w14:textId="77777777" w:rsidR="00CF1EAC" w:rsidRDefault="00CF1EAC" w:rsidP="00CF1EAC">
      <w:p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4485"/>
          <w:tab w:val="left" w:pos="5445"/>
        </w:tabs>
        <w:jc w:val="both"/>
        <w:rPr>
          <w:sz w:val="20"/>
          <w:szCs w:val="20"/>
        </w:rPr>
      </w:pPr>
    </w:p>
    <w:p w14:paraId="0C60488E" w14:textId="77777777" w:rsidR="00CD69D2" w:rsidRDefault="00CD69D2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Retroalimentación respuestas correctas:</w:t>
      </w:r>
    </w:p>
    <w:p w14:paraId="64CC18A5" w14:textId="77777777" w:rsidR="00CD69D2" w:rsidRDefault="00CD69D2">
      <w:pPr>
        <w:rPr>
          <w:color w:val="000000"/>
          <w:sz w:val="20"/>
          <w:szCs w:val="20"/>
        </w:rPr>
      </w:pPr>
    </w:p>
    <w:p w14:paraId="04DA6077" w14:textId="4BF57F56" w:rsidR="00376E7B" w:rsidRDefault="00723436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Felicitaciones, </w:t>
      </w:r>
      <w:r w:rsidR="006855D9">
        <w:rPr>
          <w:color w:val="000000"/>
          <w:sz w:val="20"/>
          <w:szCs w:val="20"/>
        </w:rPr>
        <w:t xml:space="preserve">hay claridad y reconoce </w:t>
      </w:r>
      <w:r w:rsidR="001A55A8">
        <w:rPr>
          <w:color w:val="000000"/>
          <w:sz w:val="20"/>
          <w:szCs w:val="20"/>
        </w:rPr>
        <w:t xml:space="preserve">los conceptos </w:t>
      </w:r>
      <w:r w:rsidR="006855D9">
        <w:rPr>
          <w:color w:val="000000"/>
          <w:sz w:val="20"/>
          <w:szCs w:val="20"/>
        </w:rPr>
        <w:t xml:space="preserve">generales </w:t>
      </w:r>
      <w:r w:rsidR="001A55A8">
        <w:rPr>
          <w:color w:val="000000"/>
          <w:sz w:val="20"/>
          <w:szCs w:val="20"/>
        </w:rPr>
        <w:t>de una auditor</w:t>
      </w:r>
      <w:ins w:id="39" w:author="Microsoft Office User" w:date="2022-03-29T16:31:00Z">
        <w:r w:rsidR="0021605F">
          <w:rPr>
            <w:color w:val="000000"/>
            <w:sz w:val="20"/>
            <w:szCs w:val="20"/>
          </w:rPr>
          <w:t>í</w:t>
        </w:r>
      </w:ins>
      <w:bookmarkStart w:id="40" w:name="_GoBack"/>
      <w:bookmarkEnd w:id="40"/>
      <w:del w:id="41" w:author="Microsoft Office User" w:date="2022-03-29T16:31:00Z">
        <w:r w:rsidR="001A55A8" w:rsidDel="0021605F">
          <w:rPr>
            <w:color w:val="000000"/>
            <w:sz w:val="20"/>
            <w:szCs w:val="20"/>
          </w:rPr>
          <w:delText>i</w:delText>
        </w:r>
      </w:del>
      <w:r w:rsidR="001A55A8">
        <w:rPr>
          <w:color w:val="000000"/>
          <w:sz w:val="20"/>
          <w:szCs w:val="20"/>
        </w:rPr>
        <w:t xml:space="preserve">a en sistemas de seguridad de la información. </w:t>
      </w:r>
    </w:p>
    <w:p w14:paraId="48B365A2" w14:textId="233B33F3" w:rsidR="00376E7B" w:rsidRDefault="00376E7B">
      <w:pPr>
        <w:rPr>
          <w:color w:val="000000"/>
          <w:sz w:val="20"/>
          <w:szCs w:val="20"/>
        </w:rPr>
      </w:pPr>
    </w:p>
    <w:p w14:paraId="3144BBE8" w14:textId="7C0695E9" w:rsidR="00222AAB" w:rsidRDefault="00222AAB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Retroalimentación respuestas incorrectas:</w:t>
      </w:r>
    </w:p>
    <w:p w14:paraId="23B1F465" w14:textId="1E43A875" w:rsidR="00222AAB" w:rsidRDefault="00222AAB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No se desanime, lo invitamos a estudiar de nuevo los conceptos y realizar la actividad.</w:t>
      </w:r>
    </w:p>
    <w:sectPr w:rsidR="00222AAB">
      <w:headerReference w:type="default" r:id="rId11"/>
      <w:footerReference w:type="default" r:id="rId12"/>
      <w:pgSz w:w="12240" w:h="15840"/>
      <w:pgMar w:top="1701" w:right="1134" w:bottom="1134" w:left="1134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857A89" w14:textId="77777777" w:rsidR="00334323" w:rsidRDefault="00334323">
      <w:pPr>
        <w:spacing w:line="240" w:lineRule="auto"/>
      </w:pPr>
      <w:r>
        <w:separator/>
      </w:r>
    </w:p>
  </w:endnote>
  <w:endnote w:type="continuationSeparator" w:id="0">
    <w:p w14:paraId="1142A0F8" w14:textId="77777777" w:rsidR="00334323" w:rsidRDefault="003343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500691" w14:textId="77777777" w:rsidR="00CA2A99" w:rsidRDefault="00CA2A9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jc w:val="right"/>
      <w:rPr>
        <w:i/>
        <w:color w:val="000000"/>
        <w:sz w:val="20"/>
        <w:szCs w:val="20"/>
      </w:rPr>
    </w:pPr>
  </w:p>
  <w:p w14:paraId="4018C79C" w14:textId="77777777" w:rsidR="00CA2A99" w:rsidRDefault="00CA2A99">
    <w:pPr>
      <w:spacing w:line="240" w:lineRule="auto"/>
      <w:ind w:left="-2" w:hanging="2"/>
      <w:jc w:val="right"/>
      <w:rPr>
        <w:rFonts w:ascii="Times New Roman" w:eastAsia="Times New Roman" w:hAnsi="Times New Roman" w:cs="Times New Roman"/>
        <w:sz w:val="24"/>
        <w:szCs w:val="24"/>
      </w:rPr>
    </w:pPr>
  </w:p>
  <w:p w14:paraId="11AE8AD5" w14:textId="77777777" w:rsidR="00CA2A99" w:rsidRDefault="00CA2A99">
    <w:pPr>
      <w:spacing w:line="240" w:lineRule="auto"/>
      <w:rPr>
        <w:rFonts w:ascii="Times New Roman" w:eastAsia="Times New Roman" w:hAnsi="Times New Roman" w:cs="Times New Roman"/>
        <w:sz w:val="24"/>
        <w:szCs w:val="24"/>
      </w:rPr>
    </w:pPr>
  </w:p>
  <w:p w14:paraId="7010DB14" w14:textId="77777777" w:rsidR="00CA2A99" w:rsidRDefault="00CA2A9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jc w:val="right"/>
      <w:rPr>
        <w:i/>
        <w:color w:val="000000"/>
        <w:sz w:val="16"/>
        <w:szCs w:val="16"/>
      </w:rPr>
    </w:pPr>
  </w:p>
  <w:p w14:paraId="51B175F7" w14:textId="77777777" w:rsidR="00CA2A99" w:rsidRDefault="00CA2A9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jc w:val="right"/>
      <w:rPr>
        <w:i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D0C83F" w14:textId="77777777" w:rsidR="00334323" w:rsidRDefault="00334323">
      <w:pPr>
        <w:spacing w:line="240" w:lineRule="auto"/>
      </w:pPr>
      <w:r>
        <w:separator/>
      </w:r>
    </w:p>
  </w:footnote>
  <w:footnote w:type="continuationSeparator" w:id="0">
    <w:p w14:paraId="008C995D" w14:textId="77777777" w:rsidR="00334323" w:rsidRDefault="003343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198632" w14:textId="77777777" w:rsidR="00CA2A99" w:rsidRDefault="00CA2A9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color w:val="000000"/>
        <w:lang w:val="es-ES" w:eastAsia="es-ES"/>
      </w:rPr>
      <w:drawing>
        <wp:anchor distT="0" distB="0" distL="114300" distR="114300" simplePos="0" relativeHeight="251658240" behindDoc="0" locked="0" layoutInCell="1" hidden="0" allowOverlap="1" wp14:anchorId="7C6051A3" wp14:editId="1628CD02">
          <wp:simplePos x="0" y="0"/>
          <wp:positionH relativeFrom="margin">
            <wp:align>center</wp:align>
          </wp:positionH>
          <wp:positionV relativeFrom="page">
            <wp:posOffset>276225</wp:posOffset>
          </wp:positionV>
          <wp:extent cx="629920" cy="588645"/>
          <wp:effectExtent l="0" t="0" r="0" b="0"/>
          <wp:wrapNone/>
          <wp:docPr id="8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88752" t="-3394"/>
                  <a:stretch>
                    <a:fillRect/>
                  </a:stretch>
                </pic:blipFill>
                <pic:spPr>
                  <a:xfrm>
                    <a:off x="0" y="0"/>
                    <a:ext cx="629920" cy="5886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53DEAA7" w14:textId="77777777" w:rsidR="00CA2A99" w:rsidRDefault="00CA2A9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03C7C"/>
    <w:multiLevelType w:val="multilevel"/>
    <w:tmpl w:val="B7D4F1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" w15:restartNumberingAfterBreak="0">
    <w:nsid w:val="097C1105"/>
    <w:multiLevelType w:val="multilevel"/>
    <w:tmpl w:val="3086F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47BA7"/>
    <w:multiLevelType w:val="multilevel"/>
    <w:tmpl w:val="DF92650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3" w15:restartNumberingAfterBreak="0">
    <w:nsid w:val="10954D46"/>
    <w:multiLevelType w:val="hybridMultilevel"/>
    <w:tmpl w:val="5784E8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856053"/>
    <w:multiLevelType w:val="multilevel"/>
    <w:tmpl w:val="1F0465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20EA6694"/>
    <w:multiLevelType w:val="hybridMultilevel"/>
    <w:tmpl w:val="7C065FD4"/>
    <w:lvl w:ilvl="0" w:tplc="F77A9ABA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3616D4"/>
    <w:multiLevelType w:val="multilevel"/>
    <w:tmpl w:val="AAB6A6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7" w15:restartNumberingAfterBreak="0">
    <w:nsid w:val="23B76ACB"/>
    <w:multiLevelType w:val="multilevel"/>
    <w:tmpl w:val="90B85C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47E2F39"/>
    <w:multiLevelType w:val="multilevel"/>
    <w:tmpl w:val="B7D4F1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9" w15:restartNumberingAfterBreak="0">
    <w:nsid w:val="257A7DA9"/>
    <w:multiLevelType w:val="multilevel"/>
    <w:tmpl w:val="03B48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AA75F2"/>
    <w:multiLevelType w:val="hybridMultilevel"/>
    <w:tmpl w:val="32BCAD4E"/>
    <w:lvl w:ilvl="0" w:tplc="24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BF61EC9"/>
    <w:multiLevelType w:val="hybridMultilevel"/>
    <w:tmpl w:val="6DFA852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CA96D2D"/>
    <w:multiLevelType w:val="hybridMultilevel"/>
    <w:tmpl w:val="2640E9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C46E43"/>
    <w:multiLevelType w:val="hybridMultilevel"/>
    <w:tmpl w:val="A4A24A4E"/>
    <w:lvl w:ilvl="0" w:tplc="136EB7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95250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8842C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9E0C1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728AC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03AA2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90A83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BE61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8D2E6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45783CC6"/>
    <w:multiLevelType w:val="multilevel"/>
    <w:tmpl w:val="588AFE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ED7489C"/>
    <w:multiLevelType w:val="multilevel"/>
    <w:tmpl w:val="B7D4F1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6" w15:restartNumberingAfterBreak="0">
    <w:nsid w:val="4FB17583"/>
    <w:multiLevelType w:val="multilevel"/>
    <w:tmpl w:val="FE06BE24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5B53D61"/>
    <w:multiLevelType w:val="multilevel"/>
    <w:tmpl w:val="B7D4F1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8" w15:restartNumberingAfterBreak="0">
    <w:nsid w:val="60DE6605"/>
    <w:multiLevelType w:val="multilevel"/>
    <w:tmpl w:val="4C4EB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C17996"/>
    <w:multiLevelType w:val="multilevel"/>
    <w:tmpl w:val="B7D4F1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20" w15:restartNumberingAfterBreak="0">
    <w:nsid w:val="621347A9"/>
    <w:multiLevelType w:val="hybridMultilevel"/>
    <w:tmpl w:val="74901C26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7040BF"/>
    <w:multiLevelType w:val="hybridMultilevel"/>
    <w:tmpl w:val="6EDA1EAE"/>
    <w:lvl w:ilvl="0" w:tplc="6F0213E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6A76EE1"/>
    <w:multiLevelType w:val="hybridMultilevel"/>
    <w:tmpl w:val="D544424E"/>
    <w:lvl w:ilvl="0" w:tplc="3398C8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C2405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64C7C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1A083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7E654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11467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EA0EF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47008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498CD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6B712150"/>
    <w:multiLevelType w:val="multilevel"/>
    <w:tmpl w:val="B7D4F1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24" w15:restartNumberingAfterBreak="0">
    <w:nsid w:val="6BB24CCF"/>
    <w:multiLevelType w:val="multilevel"/>
    <w:tmpl w:val="A95CB9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 w:val="0"/>
      </w:rPr>
    </w:lvl>
  </w:abstractNum>
  <w:abstractNum w:abstractNumId="25" w15:restartNumberingAfterBreak="0">
    <w:nsid w:val="6C85765A"/>
    <w:multiLevelType w:val="hybridMultilevel"/>
    <w:tmpl w:val="7C065FD4"/>
    <w:lvl w:ilvl="0" w:tplc="F77A9ABA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4E56E0"/>
    <w:multiLevelType w:val="multilevel"/>
    <w:tmpl w:val="17661F4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797024"/>
    <w:multiLevelType w:val="hybridMultilevel"/>
    <w:tmpl w:val="B3EAD012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7F1D87"/>
    <w:multiLevelType w:val="hybridMultilevel"/>
    <w:tmpl w:val="5108FF18"/>
    <w:lvl w:ilvl="0" w:tplc="24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E8737A"/>
    <w:multiLevelType w:val="hybridMultilevel"/>
    <w:tmpl w:val="5784E8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0236D1"/>
    <w:multiLevelType w:val="multilevel"/>
    <w:tmpl w:val="5F98C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5472F8"/>
    <w:multiLevelType w:val="multilevel"/>
    <w:tmpl w:val="E3D0577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2" w15:restartNumberingAfterBreak="0">
    <w:nsid w:val="7EFC4CF2"/>
    <w:multiLevelType w:val="multilevel"/>
    <w:tmpl w:val="51FED8B2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69" w:hanging="36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2847" w:hanging="72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625" w:hanging="108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403" w:hanging="1440"/>
      </w:pPr>
    </w:lvl>
    <w:lvl w:ilvl="8">
      <w:start w:val="1"/>
      <w:numFmt w:val="decimal"/>
      <w:lvlText w:val="%1.%2.%3.%4.%5.%6.%7.%8.%9"/>
      <w:lvlJc w:val="left"/>
      <w:pPr>
        <w:ind w:left="7472" w:hanging="1800"/>
      </w:pPr>
    </w:lvl>
  </w:abstractNum>
  <w:num w:numId="1">
    <w:abstractNumId w:val="26"/>
  </w:num>
  <w:num w:numId="2">
    <w:abstractNumId w:val="4"/>
  </w:num>
  <w:num w:numId="3">
    <w:abstractNumId w:val="7"/>
  </w:num>
  <w:num w:numId="4">
    <w:abstractNumId w:val="32"/>
  </w:num>
  <w:num w:numId="5">
    <w:abstractNumId w:val="16"/>
  </w:num>
  <w:num w:numId="6">
    <w:abstractNumId w:val="31"/>
  </w:num>
  <w:num w:numId="7">
    <w:abstractNumId w:val="6"/>
  </w:num>
  <w:num w:numId="8">
    <w:abstractNumId w:val="0"/>
  </w:num>
  <w:num w:numId="9">
    <w:abstractNumId w:val="8"/>
  </w:num>
  <w:num w:numId="10">
    <w:abstractNumId w:val="10"/>
  </w:num>
  <w:num w:numId="11">
    <w:abstractNumId w:val="25"/>
  </w:num>
  <w:num w:numId="12">
    <w:abstractNumId w:val="24"/>
  </w:num>
  <w:num w:numId="13">
    <w:abstractNumId w:val="11"/>
  </w:num>
  <w:num w:numId="14">
    <w:abstractNumId w:val="9"/>
  </w:num>
  <w:num w:numId="15">
    <w:abstractNumId w:val="18"/>
  </w:num>
  <w:num w:numId="16">
    <w:abstractNumId w:val="1"/>
  </w:num>
  <w:num w:numId="17">
    <w:abstractNumId w:val="17"/>
  </w:num>
  <w:num w:numId="18">
    <w:abstractNumId w:val="20"/>
  </w:num>
  <w:num w:numId="19">
    <w:abstractNumId w:val="27"/>
  </w:num>
  <w:num w:numId="20">
    <w:abstractNumId w:val="21"/>
  </w:num>
  <w:num w:numId="21">
    <w:abstractNumId w:val="12"/>
  </w:num>
  <w:num w:numId="22">
    <w:abstractNumId w:val="19"/>
  </w:num>
  <w:num w:numId="23">
    <w:abstractNumId w:val="15"/>
  </w:num>
  <w:num w:numId="24">
    <w:abstractNumId w:val="14"/>
  </w:num>
  <w:num w:numId="25">
    <w:abstractNumId w:val="28"/>
  </w:num>
  <w:num w:numId="26">
    <w:abstractNumId w:val="2"/>
  </w:num>
  <w:num w:numId="27">
    <w:abstractNumId w:val="23"/>
  </w:num>
  <w:num w:numId="28">
    <w:abstractNumId w:val="13"/>
  </w:num>
  <w:num w:numId="29">
    <w:abstractNumId w:val="22"/>
  </w:num>
  <w:num w:numId="30">
    <w:abstractNumId w:val="5"/>
  </w:num>
  <w:num w:numId="31">
    <w:abstractNumId w:val="30"/>
  </w:num>
  <w:num w:numId="32">
    <w:abstractNumId w:val="3"/>
  </w:num>
  <w:num w:numId="33">
    <w:abstractNumId w:val="2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proofState w:spelling="clean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34F"/>
    <w:rsid w:val="0001299C"/>
    <w:rsid w:val="00016C88"/>
    <w:rsid w:val="00031F3A"/>
    <w:rsid w:val="0004737A"/>
    <w:rsid w:val="00053F25"/>
    <w:rsid w:val="00071EAB"/>
    <w:rsid w:val="000755EE"/>
    <w:rsid w:val="00085045"/>
    <w:rsid w:val="000B28EF"/>
    <w:rsid w:val="000B45D7"/>
    <w:rsid w:val="000C3817"/>
    <w:rsid w:val="000C3BEF"/>
    <w:rsid w:val="000D3E5A"/>
    <w:rsid w:val="000D668E"/>
    <w:rsid w:val="000D701C"/>
    <w:rsid w:val="0010200F"/>
    <w:rsid w:val="00121AB1"/>
    <w:rsid w:val="00121FC8"/>
    <w:rsid w:val="00130BB2"/>
    <w:rsid w:val="00130D68"/>
    <w:rsid w:val="00145237"/>
    <w:rsid w:val="00146A10"/>
    <w:rsid w:val="00152F23"/>
    <w:rsid w:val="00154ED1"/>
    <w:rsid w:val="00156B3D"/>
    <w:rsid w:val="00175E8B"/>
    <w:rsid w:val="00177EB2"/>
    <w:rsid w:val="001A392C"/>
    <w:rsid w:val="001A51C7"/>
    <w:rsid w:val="001A55A8"/>
    <w:rsid w:val="001A5EBD"/>
    <w:rsid w:val="001A6251"/>
    <w:rsid w:val="001B114E"/>
    <w:rsid w:val="001B4D66"/>
    <w:rsid w:val="001D06EF"/>
    <w:rsid w:val="001D39AF"/>
    <w:rsid w:val="001D5BBA"/>
    <w:rsid w:val="001D71CF"/>
    <w:rsid w:val="001E1F1A"/>
    <w:rsid w:val="001E5F6D"/>
    <w:rsid w:val="001E7319"/>
    <w:rsid w:val="001F6C8B"/>
    <w:rsid w:val="002008AB"/>
    <w:rsid w:val="00203A8D"/>
    <w:rsid w:val="00206F9D"/>
    <w:rsid w:val="0021605F"/>
    <w:rsid w:val="00222AAB"/>
    <w:rsid w:val="002302A7"/>
    <w:rsid w:val="0024651C"/>
    <w:rsid w:val="00254DE6"/>
    <w:rsid w:val="002641A8"/>
    <w:rsid w:val="002650C8"/>
    <w:rsid w:val="00265390"/>
    <w:rsid w:val="0026584F"/>
    <w:rsid w:val="0027561C"/>
    <w:rsid w:val="0028741C"/>
    <w:rsid w:val="002A6FC1"/>
    <w:rsid w:val="002B03F6"/>
    <w:rsid w:val="002B2C60"/>
    <w:rsid w:val="002B2CFE"/>
    <w:rsid w:val="002B37F1"/>
    <w:rsid w:val="002B69B2"/>
    <w:rsid w:val="002C3D3F"/>
    <w:rsid w:val="002D4C49"/>
    <w:rsid w:val="002F58E7"/>
    <w:rsid w:val="00310E75"/>
    <w:rsid w:val="00311FDC"/>
    <w:rsid w:val="00324164"/>
    <w:rsid w:val="00334323"/>
    <w:rsid w:val="0033706A"/>
    <w:rsid w:val="00345782"/>
    <w:rsid w:val="00373369"/>
    <w:rsid w:val="00373536"/>
    <w:rsid w:val="00376E7B"/>
    <w:rsid w:val="0038536D"/>
    <w:rsid w:val="00385E1B"/>
    <w:rsid w:val="00386982"/>
    <w:rsid w:val="0039192D"/>
    <w:rsid w:val="0039378A"/>
    <w:rsid w:val="0039781A"/>
    <w:rsid w:val="003B16ED"/>
    <w:rsid w:val="003B2963"/>
    <w:rsid w:val="003C0DE7"/>
    <w:rsid w:val="003C1CBD"/>
    <w:rsid w:val="003D69A8"/>
    <w:rsid w:val="003E1AC0"/>
    <w:rsid w:val="0042084B"/>
    <w:rsid w:val="00433E0F"/>
    <w:rsid w:val="0044248E"/>
    <w:rsid w:val="00451FA8"/>
    <w:rsid w:val="0046590C"/>
    <w:rsid w:val="00470557"/>
    <w:rsid w:val="004749FA"/>
    <w:rsid w:val="004A6A82"/>
    <w:rsid w:val="004B4A5E"/>
    <w:rsid w:val="004C423C"/>
    <w:rsid w:val="004C5301"/>
    <w:rsid w:val="004C652A"/>
    <w:rsid w:val="004D00C6"/>
    <w:rsid w:val="004D3998"/>
    <w:rsid w:val="004D50E0"/>
    <w:rsid w:val="004F6A3D"/>
    <w:rsid w:val="004F720B"/>
    <w:rsid w:val="00504BC3"/>
    <w:rsid w:val="00527E8F"/>
    <w:rsid w:val="00542DC0"/>
    <w:rsid w:val="00545A10"/>
    <w:rsid w:val="00545A6A"/>
    <w:rsid w:val="00551709"/>
    <w:rsid w:val="00551762"/>
    <w:rsid w:val="0055404D"/>
    <w:rsid w:val="00557D23"/>
    <w:rsid w:val="00567DB8"/>
    <w:rsid w:val="00572E06"/>
    <w:rsid w:val="005839E2"/>
    <w:rsid w:val="0059034F"/>
    <w:rsid w:val="00592037"/>
    <w:rsid w:val="00592338"/>
    <w:rsid w:val="0059575A"/>
    <w:rsid w:val="00597816"/>
    <w:rsid w:val="005B48B7"/>
    <w:rsid w:val="005D2059"/>
    <w:rsid w:val="005F1813"/>
    <w:rsid w:val="005F6E3D"/>
    <w:rsid w:val="005F79E6"/>
    <w:rsid w:val="0060762D"/>
    <w:rsid w:val="006117A7"/>
    <w:rsid w:val="006127AE"/>
    <w:rsid w:val="00613B67"/>
    <w:rsid w:val="006204E9"/>
    <w:rsid w:val="0064070B"/>
    <w:rsid w:val="006421AA"/>
    <w:rsid w:val="0066226C"/>
    <w:rsid w:val="006653FA"/>
    <w:rsid w:val="006738C1"/>
    <w:rsid w:val="006855D9"/>
    <w:rsid w:val="006C0A13"/>
    <w:rsid w:val="006C188D"/>
    <w:rsid w:val="006C3724"/>
    <w:rsid w:val="006C6BD3"/>
    <w:rsid w:val="006D2BA0"/>
    <w:rsid w:val="006E25F0"/>
    <w:rsid w:val="007150B0"/>
    <w:rsid w:val="007219B7"/>
    <w:rsid w:val="00723436"/>
    <w:rsid w:val="00723772"/>
    <w:rsid w:val="00730DE4"/>
    <w:rsid w:val="00734250"/>
    <w:rsid w:val="007444A7"/>
    <w:rsid w:val="007814C7"/>
    <w:rsid w:val="0078212B"/>
    <w:rsid w:val="00783C44"/>
    <w:rsid w:val="007A7520"/>
    <w:rsid w:val="007B41B2"/>
    <w:rsid w:val="007B57FD"/>
    <w:rsid w:val="007C1117"/>
    <w:rsid w:val="007C4702"/>
    <w:rsid w:val="007E4A6E"/>
    <w:rsid w:val="007E573E"/>
    <w:rsid w:val="00804466"/>
    <w:rsid w:val="00807368"/>
    <w:rsid w:val="0081104F"/>
    <w:rsid w:val="00834B3B"/>
    <w:rsid w:val="0085528A"/>
    <w:rsid w:val="008635FF"/>
    <w:rsid w:val="008854D4"/>
    <w:rsid w:val="008915CA"/>
    <w:rsid w:val="00893995"/>
    <w:rsid w:val="008A0A82"/>
    <w:rsid w:val="008C42FD"/>
    <w:rsid w:val="008D5212"/>
    <w:rsid w:val="008D576F"/>
    <w:rsid w:val="008E0597"/>
    <w:rsid w:val="008E0BB3"/>
    <w:rsid w:val="008F7DE6"/>
    <w:rsid w:val="009130A3"/>
    <w:rsid w:val="00920489"/>
    <w:rsid w:val="00927AEC"/>
    <w:rsid w:val="009354EC"/>
    <w:rsid w:val="00935CCF"/>
    <w:rsid w:val="009532B6"/>
    <w:rsid w:val="00972A94"/>
    <w:rsid w:val="009819B2"/>
    <w:rsid w:val="00990335"/>
    <w:rsid w:val="0099676D"/>
    <w:rsid w:val="009A38BF"/>
    <w:rsid w:val="009A57C2"/>
    <w:rsid w:val="009A77AE"/>
    <w:rsid w:val="009B0C25"/>
    <w:rsid w:val="009E279E"/>
    <w:rsid w:val="009F34BE"/>
    <w:rsid w:val="00A21936"/>
    <w:rsid w:val="00A26BCA"/>
    <w:rsid w:val="00A30CB1"/>
    <w:rsid w:val="00A345C5"/>
    <w:rsid w:val="00A35414"/>
    <w:rsid w:val="00A455AA"/>
    <w:rsid w:val="00A534C2"/>
    <w:rsid w:val="00A56BAC"/>
    <w:rsid w:val="00A7522C"/>
    <w:rsid w:val="00A80A5B"/>
    <w:rsid w:val="00AB42B3"/>
    <w:rsid w:val="00AC4BEB"/>
    <w:rsid w:val="00AC540E"/>
    <w:rsid w:val="00AD7600"/>
    <w:rsid w:val="00AE4395"/>
    <w:rsid w:val="00AF59A7"/>
    <w:rsid w:val="00B06DB3"/>
    <w:rsid w:val="00B168E3"/>
    <w:rsid w:val="00B22F25"/>
    <w:rsid w:val="00B4097F"/>
    <w:rsid w:val="00B46F6C"/>
    <w:rsid w:val="00B61882"/>
    <w:rsid w:val="00B74BA3"/>
    <w:rsid w:val="00B81C54"/>
    <w:rsid w:val="00B83045"/>
    <w:rsid w:val="00B95C9E"/>
    <w:rsid w:val="00B97C2A"/>
    <w:rsid w:val="00BB7677"/>
    <w:rsid w:val="00BD568D"/>
    <w:rsid w:val="00BE6BD4"/>
    <w:rsid w:val="00BF0E67"/>
    <w:rsid w:val="00BF74CF"/>
    <w:rsid w:val="00C078F6"/>
    <w:rsid w:val="00C13DFF"/>
    <w:rsid w:val="00C207F6"/>
    <w:rsid w:val="00C3188E"/>
    <w:rsid w:val="00C4722F"/>
    <w:rsid w:val="00C74DE2"/>
    <w:rsid w:val="00C75CDA"/>
    <w:rsid w:val="00C770AA"/>
    <w:rsid w:val="00C840C7"/>
    <w:rsid w:val="00C94E6E"/>
    <w:rsid w:val="00CA2A99"/>
    <w:rsid w:val="00CA4152"/>
    <w:rsid w:val="00CB4E93"/>
    <w:rsid w:val="00CC43D8"/>
    <w:rsid w:val="00CD69D2"/>
    <w:rsid w:val="00CE05F0"/>
    <w:rsid w:val="00CF12CA"/>
    <w:rsid w:val="00CF1EAC"/>
    <w:rsid w:val="00CF27DB"/>
    <w:rsid w:val="00D073F0"/>
    <w:rsid w:val="00D263C6"/>
    <w:rsid w:val="00D41590"/>
    <w:rsid w:val="00D55C84"/>
    <w:rsid w:val="00D6015F"/>
    <w:rsid w:val="00D77D0F"/>
    <w:rsid w:val="00D873BF"/>
    <w:rsid w:val="00D90B14"/>
    <w:rsid w:val="00D90E9C"/>
    <w:rsid w:val="00DA1F59"/>
    <w:rsid w:val="00DA23B2"/>
    <w:rsid w:val="00DA6E15"/>
    <w:rsid w:val="00DB33A0"/>
    <w:rsid w:val="00DB7591"/>
    <w:rsid w:val="00DE4579"/>
    <w:rsid w:val="00DE5376"/>
    <w:rsid w:val="00DF0698"/>
    <w:rsid w:val="00E0203B"/>
    <w:rsid w:val="00E027DE"/>
    <w:rsid w:val="00E24590"/>
    <w:rsid w:val="00E254E3"/>
    <w:rsid w:val="00E2551A"/>
    <w:rsid w:val="00E3277E"/>
    <w:rsid w:val="00E42729"/>
    <w:rsid w:val="00E62198"/>
    <w:rsid w:val="00E662B4"/>
    <w:rsid w:val="00E82FE0"/>
    <w:rsid w:val="00E92AF6"/>
    <w:rsid w:val="00E93C0B"/>
    <w:rsid w:val="00E971E2"/>
    <w:rsid w:val="00EB12CE"/>
    <w:rsid w:val="00EC13CA"/>
    <w:rsid w:val="00EC1C2A"/>
    <w:rsid w:val="00EC3289"/>
    <w:rsid w:val="00EF4FA1"/>
    <w:rsid w:val="00F00561"/>
    <w:rsid w:val="00F00C72"/>
    <w:rsid w:val="00F050EE"/>
    <w:rsid w:val="00F150E7"/>
    <w:rsid w:val="00F23320"/>
    <w:rsid w:val="00F30518"/>
    <w:rsid w:val="00F316DA"/>
    <w:rsid w:val="00F43770"/>
    <w:rsid w:val="00F538F2"/>
    <w:rsid w:val="00F70E39"/>
    <w:rsid w:val="00F72FEF"/>
    <w:rsid w:val="00F958E0"/>
    <w:rsid w:val="00F970F4"/>
    <w:rsid w:val="00FA75E8"/>
    <w:rsid w:val="00FB6B09"/>
    <w:rsid w:val="00FC05FA"/>
    <w:rsid w:val="00FD2776"/>
    <w:rsid w:val="00FD58CC"/>
    <w:rsid w:val="00FE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C1FF75"/>
  <w15:docId w15:val="{D8357329-FFBF-4DAF-AD54-A35D2A7F1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40006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0006F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006F"/>
  </w:style>
  <w:style w:type="paragraph" w:styleId="Piedepgina">
    <w:name w:val="footer"/>
    <w:basedOn w:val="Normal"/>
    <w:link w:val="PiedepginaCar"/>
    <w:uiPriority w:val="99"/>
    <w:unhideWhenUsed/>
    <w:rsid w:val="0040006F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006F"/>
  </w:style>
  <w:style w:type="paragraph" w:styleId="NormalWeb">
    <w:name w:val="Normal (Web)"/>
    <w:basedOn w:val="Normal"/>
    <w:uiPriority w:val="99"/>
    <w:semiHidden/>
    <w:unhideWhenUsed/>
    <w:rsid w:val="00745E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avistosa-nfasis1Car">
    <w:name w:val="Lista vistosa - Énfasis 1 Car"/>
    <w:link w:val="Listavistosa-nfasis1"/>
    <w:uiPriority w:val="34"/>
    <w:rsid w:val="0005659E"/>
    <w:rPr>
      <w:rFonts w:ascii="Arial" w:hAnsi="Arial"/>
      <w:b/>
      <w:sz w:val="24"/>
      <w:szCs w:val="24"/>
      <w:lang w:eastAsia="es-ES"/>
    </w:rPr>
  </w:style>
  <w:style w:type="table" w:styleId="Listavistosa-nfasis1">
    <w:name w:val="Colorful List Accent 1"/>
    <w:basedOn w:val="Tablanormal"/>
    <w:link w:val="Listavistosa-nfasis1Car"/>
    <w:uiPriority w:val="34"/>
    <w:semiHidden/>
    <w:unhideWhenUsed/>
    <w:rsid w:val="0005659E"/>
    <w:pPr>
      <w:spacing w:line="240" w:lineRule="auto"/>
    </w:pPr>
    <w:rPr>
      <w:b/>
      <w:sz w:val="24"/>
      <w:szCs w:val="24"/>
      <w:lang w:eastAsia="es-ES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Prrafodelista">
    <w:name w:val="List Paragraph"/>
    <w:basedOn w:val="Normal"/>
    <w:uiPriority w:val="34"/>
    <w:qFormat/>
    <w:rsid w:val="0005659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65E01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65E0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B7F80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76490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6490"/>
    <w:rPr>
      <w:rFonts w:ascii="Times New Roman" w:hAnsi="Times New Roman" w:cs="Times New Roman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726CB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26CB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26CB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26CB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26CB3"/>
    <w:rPr>
      <w:b/>
      <w:bCs/>
      <w:sz w:val="20"/>
      <w:szCs w:val="20"/>
    </w:rPr>
  </w:style>
  <w:style w:type="table" w:customStyle="1" w:styleId="a2">
    <w:basedOn w:val="TableNormal2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3">
    <w:basedOn w:val="TableNormal2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4">
    <w:basedOn w:val="TableNormal2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5">
    <w:basedOn w:val="TableNormal2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6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2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c">
    <w:basedOn w:val="TableNormal2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d">
    <w:basedOn w:val="TableNormal2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e">
    <w:basedOn w:val="TableNormal2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f">
    <w:basedOn w:val="TableNormal2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f0">
    <w:basedOn w:val="TableNormal2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f1">
    <w:basedOn w:val="TableNormal2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f2">
    <w:basedOn w:val="TableNormal2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f3">
    <w:basedOn w:val="TableNormal2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7C4702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3B2963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DF0698"/>
    <w:rPr>
      <w:sz w:val="40"/>
      <w:szCs w:val="40"/>
    </w:rPr>
  </w:style>
  <w:style w:type="paragraph" w:styleId="Bibliografa">
    <w:name w:val="Bibliography"/>
    <w:basedOn w:val="Normal"/>
    <w:next w:val="Normal"/>
    <w:uiPriority w:val="37"/>
    <w:unhideWhenUsed/>
    <w:rsid w:val="00DF0698"/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1E7319"/>
    <w:rPr>
      <w:color w:val="605E5C"/>
      <w:shd w:val="clear" w:color="auto" w:fill="E1DFDD"/>
    </w:rPr>
  </w:style>
  <w:style w:type="character" w:customStyle="1" w:styleId="gd">
    <w:name w:val="gd"/>
    <w:basedOn w:val="Fuentedeprrafopredeter"/>
    <w:rsid w:val="00CC43D8"/>
  </w:style>
  <w:style w:type="paragraph" w:styleId="Textonotapie">
    <w:name w:val="footnote text"/>
    <w:basedOn w:val="Normal"/>
    <w:link w:val="TextonotapieCar"/>
    <w:uiPriority w:val="99"/>
    <w:semiHidden/>
    <w:unhideWhenUsed/>
    <w:rsid w:val="00CF27DB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F27DB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CF27DB"/>
    <w:rPr>
      <w:vertAlign w:val="superscript"/>
    </w:rPr>
  </w:style>
  <w:style w:type="character" w:customStyle="1" w:styleId="ms-rtefontface-12">
    <w:name w:val="ms-rtefontface-12"/>
    <w:basedOn w:val="Fuentedeprrafopredeter"/>
    <w:rsid w:val="001A5E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1097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768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159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6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5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0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5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5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3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3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289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1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wfTnThMJ3osM2v0+q+LoagmeAQ==">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Mar05</b:Tag>
    <b:SourceType>DocumentFromInternetSite</b:SourceType>
    <b:Guid>{F0684B67-01DA-4F16-9823-5105FE9AD41D}</b:Guid>
    <b:Title> Gestión de riesgo en la seguridad informática</b:Title>
    <b:Year>2005</b:Year>
    <b:Author>
      <b:Author>
        <b:NameList>
          <b:Person>
            <b:Last>Erb</b:Last>
            <b:First>Markub</b:First>
          </b:Person>
        </b:NameList>
      </b:Author>
    </b:Author>
    <b:URL>https://protejete.wordpress.com/gdr_principal/amenazas_vulnerabilidades/</b:URL>
    <b:RefOrder>1</b:RefOrder>
  </b:Source>
  <b:Source>
    <b:Tag>Elv12</b:Tag>
    <b:SourceType>DocumentFromInternetSite</b:SourceType>
    <b:Guid>{D9134256-F15C-40D8-928D-2BBA753D94E0}</b:Guid>
    <b:Author>
      <b:Author>
        <b:NameList>
          <b:Person>
            <b:Last>Mifsud</b:Last>
            <b:First>Elvira</b:First>
          </b:Person>
        </b:NameList>
      </b:Author>
    </b:Author>
    <b:Title>Introducción a la seguridad informática</b:Title>
    <b:Year>2012</b:Year>
    <b:URL>http://recursostic.educacion.es/observatorio/web/es/software/software-general/1040-introduccion-a-la-seguridad-informatica</b:URL>
    <b:RefOrder>13</b:RefOrder>
  </b:Source>
  <b:Source>
    <b:Tag>ICO131</b:Tag>
    <b:SourceType>DocumentFromInternetSite</b:SourceType>
    <b:Guid>{87A3C99A-3888-48EB-B65B-0873EA21E84A}</b:Guid>
    <b:Author>
      <b:Author>
        <b:NameList>
          <b:Person>
            <b:Last>ICONTES</b:Last>
          </b:Person>
        </b:NameList>
      </b:Author>
    </b:Author>
    <b:Title>https://www.icontec.org/</b:Title>
    <b:Year>2013</b:Year>
    <b:URL>https://www.icontec.org/</b:URL>
    <b:RefOrder>2</b:RefOrder>
  </b:Source>
  <b:Source>
    <b:Tag>Nat02</b:Tag>
    <b:SourceType>DocumentFromInternetSite</b:SourceType>
    <b:Guid>{47AE1282-B33E-4374-BBAD-6CEDFD1C2D89}</b:Guid>
    <b:Title>National Institute Of Standars and technology.</b:Title>
    <b:Year>2002</b:Year>
    <b:URL>https://instituciones.sld.cu/dnspminsap/files/2013/08/Metodologia-PSI-NUEVAProyecto.pdf</b:URL>
    <b:RefOrder>3</b:RefOrder>
  </b:Source>
  <b:Source>
    <b:Tag>con99</b:Tag>
    <b:SourceType>DocumentFromInternetSite</b:SourceType>
    <b:Guid>{6F44B5D3-3CA5-4367-A8CC-390FDB721A93}</b:Guid>
    <b:Author>
      <b:Author>
        <b:NameList>
          <b:Person>
            <b:Last>colombia</b:Last>
            <b:First>congreso</b:First>
          </b:Person>
        </b:NameList>
      </b:Author>
    </b:Author>
    <b:Title>secretaria senado</b:Title>
    <b:Year>1999</b:Year>
    <b:URL>http://www.secretariasenado.gov.co/senado/basedoc/ley_0527_1999.html</b:URL>
    <b:RefOrder>4</b:RefOrder>
  </b:Source>
  <b:Source>
    <b:Tag>con09</b:Tag>
    <b:SourceType>DocumentFromInternetSite</b:SourceType>
    <b:Guid>{506A00AA-6826-411C-AA8B-5BB240B0122C}</b:Guid>
    <b:Author>
      <b:Author>
        <b:NameList>
          <b:Person>
            <b:Last>colombia</b:Last>
            <b:First>congreso</b:First>
          </b:Person>
        </b:NameList>
      </b:Author>
    </b:Author>
    <b:Title>SIC</b:Title>
    <b:Year>2009</b:Year>
    <b:URL>https://www.sic.gov.co/recursos_user/documentos/normatividad/Ley_1273_2009.pdf</b:URL>
    <b:RefOrder>5</b:RefOrder>
  </b:Source>
  <b:Source>
    <b:Tag>Con12</b:Tag>
    <b:SourceType>DocumentFromInternetSite</b:SourceType>
    <b:Guid>{85B70B6C-4ECB-4797-AF06-9B130BAC1AAA}</b:Guid>
    <b:Author>
      <b:Author>
        <b:NameList>
          <b:Person>
            <b:Last>colombia</b:Last>
            <b:First>Congreso</b:First>
          </b:Person>
        </b:NameList>
      </b:Author>
    </b:Author>
    <b:Title>deensoria</b:Title>
    <b:Year>2012</b:Year>
    <b:URL>https://www.defensoria.gov.co/public/Normograma%202013_html/Normas/Ley_1581_2012.pdf</b:URL>
    <b:RefOrder>6</b:RefOrder>
  </b:Source>
  <b:Source>
    <b:Tag>DNP11</b:Tag>
    <b:SourceType>DocumentFromInternetSite</b:SourceType>
    <b:Guid>{275C64FE-8A9E-4D1B-95AE-BB54C8E64BE7}</b:Guid>
    <b:Author>
      <b:Author>
        <b:NameList>
          <b:Person>
            <b:Last>DNP</b:Last>
          </b:Person>
        </b:NameList>
      </b:Author>
    </b:Author>
    <b:Title>DNP</b:Title>
    <b:Year>2011</b:Year>
    <b:URL>https://colaboracion.dnp.gov.co/CDT/Conpes/Econ%C3%B3micos/3701.pdf</b:URL>
    <b:RefOrder>7</b:RefOrder>
  </b:Source>
  <b:Source>
    <b:Tag>DNP16</b:Tag>
    <b:SourceType>DocumentFromInternetSite</b:SourceType>
    <b:Guid>{30BF7167-3D89-4544-806E-5639085B241F}</b:Guid>
    <b:Author>
      <b:Author>
        <b:NameList>
          <b:Person>
            <b:Last>DNP</b:Last>
          </b:Person>
        </b:NameList>
      </b:Author>
    </b:Author>
    <b:Year>2016</b:Year>
    <b:URL>https://colaboracion.dnp.gov.co/CDT/Conpes/Econ%C3%B3micos/3854.pdf</b:URL>
    <b:RefOrder>8</b:RefOrder>
  </b:Source>
  <b:Source>
    <b:Tag>OAS011</b:Tag>
    <b:SourceType>DocumentFromInternetSite</b:SourceType>
    <b:Guid>{BE69D4D4-8BFE-4328-802C-AF0912B679BD}</b:Guid>
    <b:Author>
      <b:Author>
        <b:NameList>
          <b:Person>
            <b:Last>OAS</b:Last>
          </b:Person>
        </b:NameList>
      </b:Author>
    </b:Author>
    <b:Year>2001</b:Year>
    <b:URL>https://www.oas.org/juridico/english/cyb_pry_convenio.pdf</b:URL>
    <b:RefOrder>9</b:RefOrder>
  </b:Source>
  <b:Source>
    <b:Tag>FGN09</b:Tag>
    <b:SourceType>Report</b:SourceType>
    <b:Guid>{06150C00-DFFF-492B-AF3F-E177D27BBA4A}</b:Guid>
    <b:Title>Procedimientos Forenses de policia Judicial</b:Title>
    <b:Year>2009</b:Year>
    <b:Author>
      <b:Author>
        <b:NameList>
          <b:Person>
            <b:Last>FGN</b:Last>
          </b:Person>
        </b:NameList>
      </b:Author>
    </b:Author>
    <b:City>bogota</b:City>
    <b:RefOrder>12</b:RefOrder>
  </b:Source>
  <b:Source>
    <b:Tag>ORA22</b:Tag>
    <b:SourceType>InternetSite</b:SourceType>
    <b:Guid>{39C1F230-AABA-4B4E-86E7-D4CBC556F6A3}</b:Guid>
    <b:Title>ORCALE</b:Title>
    <b:Year>2022</b:Year>
    <b:Author>
      <b:Author>
        <b:NameList>
          <b:Person>
            <b:Last>ORACLE</b:Last>
          </b:Person>
        </b:NameList>
      </b:Author>
    </b:Author>
    <b:URL>https://www.oracle.com/co/database/what-is-database/</b:URL>
    <b:RefOrder>11</b:RefOrder>
  </b:Source>
  <b:Source>
    <b:Tag>Alv06</b:Tag>
    <b:SourceType>Book</b:SourceType>
    <b:Guid>{82998993-370C-4E48-899E-CAD89CEB8EA3}</b:Guid>
    <b:Title>Enciclopedia de la Seguridad Informatica</b:Title>
    <b:Year>2006</b:Year>
    <b:Author>
      <b:Author>
        <b:NameList>
          <b:Person>
            <b:Last>Gomez</b:Last>
            <b:First>Alvaro</b:First>
          </b:Person>
        </b:NameList>
      </b:Author>
    </b:Author>
    <b:City>España</b:City>
    <b:Publisher>RA-Ma </b:Publisher>
    <b:RefOrder>14</b:RefOrder>
  </b:Source>
  <b:Source>
    <b:Tag>edu</b:Tag>
    <b:SourceType>InternetSite</b:SourceType>
    <b:Guid>{1034F6CC-93D3-486A-AB33-1F8241F0590C}</b:Guid>
    <b:Title>educalingo</b:Title>
    <b:Author>
      <b:Author>
        <b:NameList>
          <b:Person>
            <b:Last>educalingo</b:Last>
          </b:Person>
        </b:NameList>
      </b:Author>
    </b:Author>
    <b:URL>https://educalingo.com/es/dic-es/autenticacion</b:URL>
    <b:RefOrder>10</b:RefOrder>
  </b:Source>
</b:Sourc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48B8B7B-74A0-5D42-8F4E-377FFA529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453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 Ariza Luque</dc:creator>
  <cp:lastModifiedBy>Microsoft Office User</cp:lastModifiedBy>
  <cp:revision>19</cp:revision>
  <dcterms:created xsi:type="dcterms:W3CDTF">2022-03-11T02:35:00Z</dcterms:created>
  <dcterms:modified xsi:type="dcterms:W3CDTF">2022-03-29T20:31:00Z</dcterms:modified>
</cp:coreProperties>
</file>